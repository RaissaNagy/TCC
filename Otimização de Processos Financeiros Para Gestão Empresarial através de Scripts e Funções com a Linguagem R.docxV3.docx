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607" w:rsidRPr="00FB64CA" w:rsidRDefault="00597607" w:rsidP="00597607">
      <w:pPr>
        <w:spacing w:after="40"/>
        <w:ind w:left="357"/>
        <w:rPr>
          <w:b/>
          <w:bCs/>
        </w:rPr>
      </w:pPr>
      <w:proofErr w:type="gramStart"/>
      <w:r w:rsidRPr="00FB64CA">
        <w:rPr>
          <w:b/>
          <w:bCs/>
        </w:rPr>
        <w:t>Otimização</w:t>
      </w:r>
      <w:proofErr w:type="gramEnd"/>
      <w:r w:rsidRPr="00FB64CA">
        <w:rPr>
          <w:b/>
          <w:bCs/>
        </w:rPr>
        <w:t xml:space="preserve"> de Processos Financeiros Para Gestão Empresarial através de Scripts e Funções com a Linguagem R</w:t>
      </w:r>
    </w:p>
    <w:p w:rsidR="00597607" w:rsidRPr="0075314E" w:rsidRDefault="00597607" w:rsidP="00597607">
      <w:pPr>
        <w:spacing w:after="40"/>
        <w:ind w:left="357"/>
        <w:rPr>
          <w:b/>
          <w:bCs/>
          <w:color w:val="000000" w:themeColor="text1"/>
          <w:u w:val="single"/>
        </w:rPr>
      </w:pPr>
    </w:p>
    <w:p w:rsidR="00597607" w:rsidRPr="0075314E" w:rsidRDefault="00597607" w:rsidP="00597607">
      <w:pPr>
        <w:spacing w:line="240" w:lineRule="auto"/>
        <w:rPr>
          <w:color w:val="000000" w:themeColor="text1"/>
        </w:rPr>
      </w:pPr>
    </w:p>
    <w:p w:rsidR="00597607" w:rsidRPr="0075314E" w:rsidRDefault="00597607" w:rsidP="00597607">
      <w:pPr>
        <w:spacing w:line="240" w:lineRule="auto"/>
        <w:jc w:val="center"/>
        <w:rPr>
          <w:b/>
          <w:color w:val="000000" w:themeColor="text1"/>
          <w:sz w:val="18"/>
        </w:rPr>
      </w:pPr>
      <w:proofErr w:type="spellStart"/>
      <w:r w:rsidRPr="0075314E">
        <w:rPr>
          <w:color w:val="000000" w:themeColor="text1"/>
        </w:rPr>
        <w:t>Raíssa</w:t>
      </w:r>
      <w:proofErr w:type="spellEnd"/>
      <w:r w:rsidRPr="0075314E">
        <w:rPr>
          <w:color w:val="000000" w:themeColor="text1"/>
        </w:rPr>
        <w:t xml:space="preserve"> </w:t>
      </w:r>
      <w:proofErr w:type="spellStart"/>
      <w:r w:rsidRPr="0075314E">
        <w:rPr>
          <w:color w:val="000000" w:themeColor="text1"/>
        </w:rPr>
        <w:t>Nagy</w:t>
      </w:r>
      <w:proofErr w:type="spellEnd"/>
      <w:r w:rsidRPr="0075314E">
        <w:rPr>
          <w:color w:val="000000" w:themeColor="text1"/>
        </w:rPr>
        <w:t xml:space="preserve"> Prado Gonçalves¹*;</w:t>
      </w:r>
      <w:r w:rsidRPr="0075314E">
        <w:rPr>
          <w:color w:val="000000" w:themeColor="text1"/>
          <w:vertAlign w:val="superscript"/>
        </w:rPr>
        <w:t xml:space="preserve"> </w:t>
      </w:r>
      <w:r w:rsidRPr="0075314E">
        <w:rPr>
          <w:color w:val="000000" w:themeColor="text1"/>
        </w:rPr>
        <w:t xml:space="preserve">Daniele Aparecida </w:t>
      </w:r>
      <w:proofErr w:type="spellStart"/>
      <w:r w:rsidRPr="0075314E">
        <w:rPr>
          <w:color w:val="000000" w:themeColor="text1"/>
        </w:rPr>
        <w:t>Cicillini</w:t>
      </w:r>
      <w:proofErr w:type="spellEnd"/>
      <w:r w:rsidRPr="0075314E">
        <w:rPr>
          <w:color w:val="000000" w:themeColor="text1"/>
        </w:rPr>
        <w:t xml:space="preserve"> </w:t>
      </w:r>
      <w:proofErr w:type="gramStart"/>
      <w:r w:rsidRPr="0075314E">
        <w:rPr>
          <w:color w:val="000000" w:themeColor="text1"/>
        </w:rPr>
        <w:t>Pimenta</w:t>
      </w:r>
      <w:proofErr w:type="gramEnd"/>
    </w:p>
    <w:p w:rsidR="00597607" w:rsidRPr="0075314E" w:rsidRDefault="00597607" w:rsidP="00597607">
      <w:pPr>
        <w:tabs>
          <w:tab w:val="left" w:pos="6465"/>
        </w:tabs>
        <w:spacing w:line="240" w:lineRule="auto"/>
        <w:rPr>
          <w:b/>
          <w:color w:val="000000" w:themeColor="text1"/>
          <w:sz w:val="18"/>
        </w:rPr>
      </w:pPr>
    </w:p>
    <w:p w:rsidR="00597607" w:rsidRPr="0075314E" w:rsidRDefault="00597607" w:rsidP="00597607">
      <w:pPr>
        <w:spacing w:line="240" w:lineRule="auto"/>
        <w:rPr>
          <w:color w:val="000000" w:themeColor="text1"/>
          <w:sz w:val="18"/>
          <w:szCs w:val="18"/>
        </w:rPr>
      </w:pPr>
      <w:proofErr w:type="gramStart"/>
      <w:r w:rsidRPr="0075314E">
        <w:rPr>
          <w:color w:val="000000" w:themeColor="text1"/>
          <w:sz w:val="18"/>
          <w:szCs w:val="18"/>
          <w:vertAlign w:val="superscript"/>
        </w:rPr>
        <w:t>1</w:t>
      </w:r>
      <w:proofErr w:type="gramEnd"/>
      <w:r w:rsidRPr="0075314E">
        <w:rPr>
          <w:color w:val="000000" w:themeColor="text1"/>
        </w:rPr>
        <w:t xml:space="preserve"> </w:t>
      </w:r>
      <w:r w:rsidR="000513A5">
        <w:rPr>
          <w:color w:val="000000" w:themeColor="text1"/>
          <w:sz w:val="18"/>
          <w:szCs w:val="18"/>
        </w:rPr>
        <w:t xml:space="preserve">Prado e Gonçalves </w:t>
      </w:r>
      <w:proofErr w:type="spellStart"/>
      <w:r w:rsidR="000513A5">
        <w:rPr>
          <w:color w:val="000000" w:themeColor="text1"/>
          <w:sz w:val="18"/>
          <w:szCs w:val="18"/>
        </w:rPr>
        <w:t>Odontologia</w:t>
      </w:r>
      <w:r w:rsidRPr="0075314E">
        <w:rPr>
          <w:color w:val="000000" w:themeColor="text1"/>
          <w:sz w:val="18"/>
          <w:szCs w:val="18"/>
        </w:rPr>
        <w:t>,</w:t>
      </w:r>
      <w:del w:id="0" w:author="RNPG" w:date="2023-08-06T20:04:00Z">
        <w:r w:rsidR="000513A5" w:rsidDel="002F3D1F">
          <w:rPr>
            <w:color w:val="000000" w:themeColor="text1"/>
            <w:sz w:val="18"/>
            <w:szCs w:val="18"/>
          </w:rPr>
          <w:delText xml:space="preserve"> </w:delText>
        </w:r>
      </w:del>
      <w:ins w:id="1" w:author="RNPG" w:date="2023-08-06T20:04:00Z">
        <w:r w:rsidR="002F3D1F">
          <w:rPr>
            <w:color w:val="000000" w:themeColor="text1"/>
            <w:sz w:val="18"/>
            <w:szCs w:val="18"/>
          </w:rPr>
          <w:t>Dentista</w:t>
        </w:r>
      </w:ins>
      <w:proofErr w:type="spellEnd"/>
      <w:r w:rsidRPr="000A52EE">
        <w:rPr>
          <w:color w:val="000000" w:themeColor="text1"/>
          <w:sz w:val="18"/>
          <w:szCs w:val="18"/>
          <w:highlight w:val="yellow"/>
          <w:rPrChange w:id="2" w:author="RNPG" w:date="2023-08-01T22:35:00Z">
            <w:rPr>
              <w:color w:val="000000" w:themeColor="text1"/>
              <w:sz w:val="18"/>
              <w:szCs w:val="18"/>
            </w:rPr>
          </w:rPrChange>
        </w:rPr>
        <w:t>.</w:t>
      </w:r>
      <w:r w:rsidRPr="0075314E">
        <w:rPr>
          <w:color w:val="000000" w:themeColor="text1"/>
          <w:sz w:val="18"/>
          <w:szCs w:val="18"/>
        </w:rPr>
        <w:t xml:space="preserve"> Rua Honório Hermeto, 272, Barreiro; </w:t>
      </w:r>
      <w:proofErr w:type="gramStart"/>
      <w:r w:rsidRPr="0075314E">
        <w:rPr>
          <w:color w:val="000000" w:themeColor="text1"/>
          <w:sz w:val="18"/>
          <w:szCs w:val="18"/>
        </w:rPr>
        <w:t>30640-110, Belo</w:t>
      </w:r>
      <w:proofErr w:type="gramEnd"/>
      <w:r w:rsidRPr="0075314E">
        <w:rPr>
          <w:color w:val="000000" w:themeColor="text1"/>
          <w:sz w:val="18"/>
          <w:szCs w:val="18"/>
        </w:rPr>
        <w:t xml:space="preserve"> Horizonte, MG, Brasil </w:t>
      </w:r>
    </w:p>
    <w:p w:rsidR="00597607" w:rsidRPr="0075314E" w:rsidRDefault="00597607" w:rsidP="00597607">
      <w:pPr>
        <w:spacing w:line="240" w:lineRule="auto"/>
        <w:rPr>
          <w:color w:val="000000" w:themeColor="text1"/>
          <w:sz w:val="18"/>
          <w:szCs w:val="18"/>
        </w:rPr>
      </w:pPr>
      <w:proofErr w:type="gramStart"/>
      <w:r w:rsidRPr="0075314E">
        <w:rPr>
          <w:color w:val="000000" w:themeColor="text1"/>
          <w:sz w:val="18"/>
          <w:szCs w:val="18"/>
          <w:vertAlign w:val="superscript"/>
        </w:rPr>
        <w:t>2</w:t>
      </w:r>
      <w:proofErr w:type="gramEnd"/>
      <w:r w:rsidRPr="0075314E">
        <w:rPr>
          <w:color w:val="000000" w:themeColor="text1"/>
          <w:sz w:val="18"/>
          <w:szCs w:val="18"/>
          <w:vertAlign w:val="superscript"/>
        </w:rPr>
        <w:t xml:space="preserve"> </w:t>
      </w:r>
      <w:r w:rsidRPr="0075314E">
        <w:rPr>
          <w:bCs/>
          <w:color w:val="000000" w:themeColor="text1"/>
          <w:sz w:val="18"/>
          <w:szCs w:val="18"/>
        </w:rPr>
        <w:t xml:space="preserve">PECEGE, USP. Mestre em Engenharia. Rua Padre João Manoel da Silva, 413 – Nova América; 13417- 770 Piracicaba, São Paulo, </w:t>
      </w:r>
      <w:proofErr w:type="gramStart"/>
      <w:r w:rsidRPr="0075314E">
        <w:rPr>
          <w:bCs/>
          <w:color w:val="000000" w:themeColor="text1"/>
          <w:sz w:val="18"/>
          <w:szCs w:val="18"/>
        </w:rPr>
        <w:t>Brasil</w:t>
      </w:r>
      <w:proofErr w:type="gramEnd"/>
    </w:p>
    <w:p w:rsidR="00597607" w:rsidRPr="0075314E" w:rsidRDefault="00597607" w:rsidP="00597607">
      <w:pPr>
        <w:spacing w:line="240" w:lineRule="auto"/>
        <w:rPr>
          <w:color w:val="000000" w:themeColor="text1"/>
          <w:sz w:val="18"/>
          <w:szCs w:val="18"/>
        </w:rPr>
      </w:pPr>
      <w:r w:rsidRPr="0075314E">
        <w:rPr>
          <w:color w:val="000000" w:themeColor="text1"/>
          <w:sz w:val="18"/>
          <w:szCs w:val="18"/>
        </w:rPr>
        <w:t>*</w:t>
      </w:r>
      <w:r w:rsidRPr="0075314E">
        <w:rPr>
          <w:color w:val="000000" w:themeColor="text1"/>
        </w:rPr>
        <w:t xml:space="preserve"> </w:t>
      </w:r>
      <w:r w:rsidRPr="0075314E">
        <w:rPr>
          <w:color w:val="000000" w:themeColor="text1"/>
          <w:sz w:val="18"/>
          <w:szCs w:val="18"/>
        </w:rPr>
        <w:t>autor correspondente</w:t>
      </w:r>
      <w:r w:rsidRPr="0075314E">
        <w:rPr>
          <w:color w:val="000000" w:themeColor="text1"/>
        </w:rPr>
        <w:t xml:space="preserve">: </w:t>
      </w:r>
      <w:r w:rsidRPr="0075314E">
        <w:rPr>
          <w:color w:val="000000" w:themeColor="text1"/>
          <w:sz w:val="18"/>
          <w:szCs w:val="18"/>
        </w:rPr>
        <w:t>raissanpg@gmail.com</w:t>
      </w:r>
    </w:p>
    <w:p w:rsidR="00597607" w:rsidRPr="0075314E" w:rsidRDefault="00597607" w:rsidP="00597607">
      <w:pPr>
        <w:spacing w:line="240" w:lineRule="auto"/>
        <w:rPr>
          <w:color w:val="000000" w:themeColor="text1"/>
          <w:sz w:val="18"/>
          <w:szCs w:val="18"/>
        </w:rPr>
      </w:pPr>
    </w:p>
    <w:p w:rsidR="00597607" w:rsidRPr="0075314E" w:rsidRDefault="00597607" w:rsidP="00597607">
      <w:pPr>
        <w:spacing w:line="240" w:lineRule="auto"/>
        <w:rPr>
          <w:color w:val="000000" w:themeColor="text1"/>
          <w:sz w:val="18"/>
          <w:szCs w:val="18"/>
        </w:rPr>
      </w:pPr>
    </w:p>
    <w:p w:rsidR="00597607" w:rsidRPr="0075314E" w:rsidRDefault="00597607" w:rsidP="00597607">
      <w:pPr>
        <w:spacing w:line="240" w:lineRule="auto"/>
        <w:rPr>
          <w:color w:val="000000" w:themeColor="text1"/>
          <w:sz w:val="18"/>
          <w:szCs w:val="18"/>
        </w:rPr>
      </w:pPr>
    </w:p>
    <w:p w:rsidR="00597607" w:rsidRPr="0075314E" w:rsidRDefault="00597607" w:rsidP="00597607">
      <w:pPr>
        <w:spacing w:line="240" w:lineRule="auto"/>
        <w:rPr>
          <w:color w:val="000000" w:themeColor="text1"/>
        </w:rPr>
      </w:pPr>
    </w:p>
    <w:p w:rsidR="00597607" w:rsidRPr="0075314E" w:rsidRDefault="00597607" w:rsidP="00597607">
      <w:pPr>
        <w:spacing w:line="360" w:lineRule="auto"/>
        <w:jc w:val="left"/>
        <w:rPr>
          <w:b/>
          <w:color w:val="000000" w:themeColor="text1"/>
        </w:rPr>
      </w:pPr>
    </w:p>
    <w:p w:rsidR="00597607" w:rsidRPr="0075314E" w:rsidRDefault="00597607" w:rsidP="00597607">
      <w:pPr>
        <w:spacing w:line="360" w:lineRule="auto"/>
        <w:jc w:val="left"/>
        <w:rPr>
          <w:b/>
          <w:color w:val="000000" w:themeColor="text1"/>
        </w:rPr>
      </w:pPr>
    </w:p>
    <w:p w:rsidR="00597607" w:rsidRPr="0075314E" w:rsidRDefault="00597607" w:rsidP="00597607">
      <w:pPr>
        <w:spacing w:line="360" w:lineRule="auto"/>
        <w:jc w:val="left"/>
        <w:rPr>
          <w:b/>
          <w:color w:val="000000" w:themeColor="text1"/>
        </w:rPr>
      </w:pPr>
    </w:p>
    <w:p w:rsidR="00597607" w:rsidRPr="0075314E" w:rsidRDefault="00597607" w:rsidP="00597607">
      <w:pPr>
        <w:spacing w:line="360" w:lineRule="auto"/>
        <w:jc w:val="left"/>
        <w:rPr>
          <w:b/>
          <w:color w:val="000000" w:themeColor="text1"/>
        </w:rPr>
      </w:pPr>
    </w:p>
    <w:p w:rsidR="00597607" w:rsidRPr="0075314E" w:rsidRDefault="00597607" w:rsidP="00597607">
      <w:pPr>
        <w:spacing w:line="360" w:lineRule="auto"/>
        <w:jc w:val="left"/>
        <w:rPr>
          <w:b/>
          <w:color w:val="000000" w:themeColor="text1"/>
        </w:rPr>
      </w:pPr>
    </w:p>
    <w:p w:rsidR="00597607" w:rsidRPr="0075314E" w:rsidRDefault="00597607" w:rsidP="00597607">
      <w:pPr>
        <w:spacing w:line="360" w:lineRule="auto"/>
        <w:jc w:val="left"/>
        <w:rPr>
          <w:b/>
          <w:color w:val="000000" w:themeColor="text1"/>
        </w:rPr>
      </w:pPr>
    </w:p>
    <w:p w:rsidR="00597607" w:rsidRPr="0075314E" w:rsidRDefault="00597607" w:rsidP="00597607">
      <w:pPr>
        <w:spacing w:line="360" w:lineRule="auto"/>
        <w:jc w:val="left"/>
        <w:rPr>
          <w:b/>
          <w:color w:val="000000" w:themeColor="text1"/>
        </w:rPr>
      </w:pPr>
    </w:p>
    <w:p w:rsidR="00597607" w:rsidRPr="0075314E" w:rsidRDefault="00597607" w:rsidP="00597607">
      <w:pPr>
        <w:spacing w:line="360" w:lineRule="auto"/>
        <w:jc w:val="left"/>
        <w:rPr>
          <w:b/>
          <w:color w:val="000000" w:themeColor="text1"/>
        </w:rPr>
      </w:pPr>
    </w:p>
    <w:p w:rsidR="00597607" w:rsidRPr="0075314E" w:rsidRDefault="00597607" w:rsidP="00597607">
      <w:pPr>
        <w:spacing w:line="360" w:lineRule="auto"/>
        <w:jc w:val="left"/>
        <w:rPr>
          <w:b/>
          <w:color w:val="000000" w:themeColor="text1"/>
        </w:rPr>
      </w:pPr>
    </w:p>
    <w:p w:rsidR="00597607" w:rsidRPr="0075314E" w:rsidRDefault="00597607" w:rsidP="00597607">
      <w:pPr>
        <w:spacing w:line="360" w:lineRule="auto"/>
        <w:jc w:val="left"/>
        <w:rPr>
          <w:b/>
          <w:color w:val="000000" w:themeColor="text1"/>
        </w:rPr>
      </w:pPr>
    </w:p>
    <w:p w:rsidR="00597607" w:rsidRPr="0075314E" w:rsidRDefault="00597607" w:rsidP="00597607">
      <w:pPr>
        <w:spacing w:line="360" w:lineRule="auto"/>
        <w:jc w:val="left"/>
        <w:rPr>
          <w:b/>
          <w:color w:val="000000" w:themeColor="text1"/>
        </w:rPr>
      </w:pPr>
    </w:p>
    <w:p w:rsidR="00597607" w:rsidRPr="0075314E" w:rsidRDefault="00597607" w:rsidP="00597607">
      <w:pPr>
        <w:spacing w:line="360" w:lineRule="auto"/>
        <w:jc w:val="left"/>
        <w:rPr>
          <w:b/>
          <w:color w:val="000000" w:themeColor="text1"/>
        </w:rPr>
      </w:pPr>
    </w:p>
    <w:p w:rsidR="00597607" w:rsidRPr="0075314E" w:rsidRDefault="00597607" w:rsidP="00597607">
      <w:pPr>
        <w:spacing w:line="360" w:lineRule="auto"/>
        <w:jc w:val="left"/>
        <w:rPr>
          <w:b/>
          <w:color w:val="000000" w:themeColor="text1"/>
        </w:rPr>
      </w:pPr>
    </w:p>
    <w:p w:rsidR="00597607" w:rsidRPr="0075314E" w:rsidRDefault="00597607" w:rsidP="00597607">
      <w:pPr>
        <w:spacing w:line="360" w:lineRule="auto"/>
        <w:jc w:val="left"/>
        <w:rPr>
          <w:b/>
          <w:color w:val="000000" w:themeColor="text1"/>
        </w:rPr>
      </w:pPr>
    </w:p>
    <w:p w:rsidR="00597607" w:rsidRPr="0075314E" w:rsidRDefault="00597607" w:rsidP="00597607">
      <w:pPr>
        <w:spacing w:line="360" w:lineRule="auto"/>
        <w:jc w:val="left"/>
        <w:rPr>
          <w:b/>
          <w:color w:val="000000" w:themeColor="text1"/>
        </w:rPr>
      </w:pPr>
    </w:p>
    <w:p w:rsidR="00597607" w:rsidRPr="0075314E" w:rsidRDefault="00597607" w:rsidP="00597607">
      <w:pPr>
        <w:spacing w:line="360" w:lineRule="auto"/>
        <w:jc w:val="left"/>
        <w:rPr>
          <w:b/>
          <w:color w:val="000000" w:themeColor="text1"/>
        </w:rPr>
      </w:pPr>
    </w:p>
    <w:p w:rsidR="00597607" w:rsidRPr="0075314E" w:rsidRDefault="00597607" w:rsidP="00597607">
      <w:pPr>
        <w:spacing w:line="360" w:lineRule="auto"/>
        <w:jc w:val="left"/>
        <w:rPr>
          <w:b/>
          <w:color w:val="000000" w:themeColor="text1"/>
        </w:rPr>
      </w:pPr>
    </w:p>
    <w:p w:rsidR="00597607" w:rsidRPr="0075314E" w:rsidRDefault="00597607" w:rsidP="00597607">
      <w:pPr>
        <w:spacing w:line="360" w:lineRule="auto"/>
        <w:jc w:val="left"/>
        <w:rPr>
          <w:b/>
          <w:color w:val="000000" w:themeColor="text1"/>
        </w:rPr>
      </w:pPr>
    </w:p>
    <w:p w:rsidR="00597607" w:rsidRPr="0075314E" w:rsidRDefault="00597607" w:rsidP="00597607">
      <w:pPr>
        <w:spacing w:line="360" w:lineRule="auto"/>
        <w:jc w:val="left"/>
        <w:rPr>
          <w:b/>
          <w:color w:val="000000" w:themeColor="text1"/>
        </w:rPr>
      </w:pPr>
    </w:p>
    <w:p w:rsidR="00597607" w:rsidRPr="0075314E" w:rsidRDefault="00597607" w:rsidP="00597607">
      <w:pPr>
        <w:spacing w:line="360" w:lineRule="auto"/>
        <w:jc w:val="center"/>
        <w:rPr>
          <w:b/>
          <w:color w:val="000000" w:themeColor="text1"/>
        </w:rPr>
      </w:pPr>
    </w:p>
    <w:p w:rsidR="00597607" w:rsidRPr="0075314E" w:rsidRDefault="00597607" w:rsidP="00597607">
      <w:pPr>
        <w:spacing w:line="360" w:lineRule="auto"/>
        <w:jc w:val="left"/>
        <w:rPr>
          <w:b/>
          <w:color w:val="000000" w:themeColor="text1"/>
        </w:rPr>
      </w:pPr>
    </w:p>
    <w:p w:rsidR="00597607" w:rsidRPr="0075314E" w:rsidRDefault="00597607" w:rsidP="00597607">
      <w:pPr>
        <w:rPr>
          <w:b/>
          <w:color w:val="000000" w:themeColor="text1"/>
        </w:rPr>
      </w:pPr>
    </w:p>
    <w:p w:rsidR="00597607" w:rsidRPr="0075314E" w:rsidRDefault="00597607" w:rsidP="00597607">
      <w:pPr>
        <w:rPr>
          <w:b/>
          <w:color w:val="000000" w:themeColor="text1"/>
        </w:rPr>
      </w:pPr>
    </w:p>
    <w:p w:rsidR="00597607" w:rsidRDefault="00597607" w:rsidP="00597607">
      <w:pPr>
        <w:rPr>
          <w:b/>
        </w:rPr>
        <w:sectPr w:rsidR="00597607" w:rsidSect="009C1BB3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597607" w:rsidRPr="00FB64CA" w:rsidRDefault="00597607" w:rsidP="00597607">
      <w:pPr>
        <w:spacing w:after="40"/>
        <w:ind w:left="357"/>
        <w:rPr>
          <w:b/>
          <w:bCs/>
        </w:rPr>
      </w:pPr>
      <w:proofErr w:type="gramStart"/>
      <w:r w:rsidRPr="00FB64CA">
        <w:rPr>
          <w:b/>
          <w:bCs/>
        </w:rPr>
        <w:lastRenderedPageBreak/>
        <w:t>Otimização</w:t>
      </w:r>
      <w:proofErr w:type="gramEnd"/>
      <w:r w:rsidRPr="00FB64CA">
        <w:rPr>
          <w:b/>
          <w:bCs/>
        </w:rPr>
        <w:t xml:space="preserve"> de </w:t>
      </w:r>
      <w:r w:rsidR="00D642DB" w:rsidRPr="00092643">
        <w:rPr>
          <w:b/>
          <w:bCs/>
          <w:rPrChange w:id="15" w:author="RNPG" w:date="2023-08-13T19:09:00Z">
            <w:rPr>
              <w:b/>
              <w:bCs/>
              <w:color w:val="FF0000"/>
            </w:rPr>
          </w:rPrChange>
        </w:rPr>
        <w:t>Análises Financeira</w:t>
      </w:r>
      <w:r w:rsidRPr="00092643">
        <w:rPr>
          <w:b/>
          <w:bCs/>
          <w:rPrChange w:id="16" w:author="RNPG" w:date="2023-08-13T19:09:00Z">
            <w:rPr>
              <w:b/>
              <w:bCs/>
              <w:color w:val="FF0000"/>
            </w:rPr>
          </w:rPrChange>
        </w:rPr>
        <w:t xml:space="preserve">s </w:t>
      </w:r>
      <w:r w:rsidRPr="00FB64CA">
        <w:rPr>
          <w:b/>
          <w:bCs/>
        </w:rPr>
        <w:t xml:space="preserve">Para Gestão Empresarial através de Scripts com a Linguagem </w:t>
      </w:r>
      <w:commentRangeStart w:id="17"/>
      <w:r w:rsidRPr="00FB64CA">
        <w:rPr>
          <w:b/>
          <w:bCs/>
        </w:rPr>
        <w:t>R</w:t>
      </w:r>
      <w:commentRangeEnd w:id="17"/>
      <w:r w:rsidR="00D46BA9">
        <w:rPr>
          <w:rStyle w:val="Refdecomentrio"/>
        </w:rPr>
        <w:commentReference w:id="17"/>
      </w:r>
      <w:r w:rsidR="009926A0">
        <w:rPr>
          <w:b/>
          <w:bCs/>
        </w:rPr>
        <w:t xml:space="preserve"> </w:t>
      </w:r>
    </w:p>
    <w:p w:rsidR="00597607" w:rsidRPr="00FB64CA" w:rsidRDefault="00597607" w:rsidP="00597607">
      <w:pPr>
        <w:pStyle w:val="PargrafodaLista"/>
        <w:spacing w:line="360" w:lineRule="auto"/>
        <w:ind w:left="0"/>
        <w:jc w:val="left"/>
      </w:pPr>
    </w:p>
    <w:p w:rsidR="00597607" w:rsidRPr="00FB64CA" w:rsidRDefault="00597607" w:rsidP="00597607">
      <w:pPr>
        <w:pStyle w:val="PargrafodaLista"/>
        <w:spacing w:line="360" w:lineRule="auto"/>
        <w:ind w:left="0"/>
        <w:jc w:val="left"/>
      </w:pPr>
    </w:p>
    <w:p w:rsidR="00597607" w:rsidRPr="00FB64CA" w:rsidRDefault="00597607" w:rsidP="001822A5">
      <w:pPr>
        <w:pStyle w:val="PargrafodaLista"/>
        <w:spacing w:line="240" w:lineRule="auto"/>
        <w:ind w:left="0"/>
      </w:pPr>
      <w:r w:rsidRPr="00FB64CA">
        <w:rPr>
          <w:b/>
        </w:rPr>
        <w:t>Resumo</w:t>
      </w:r>
      <w:r w:rsidRPr="00FB64CA">
        <w:t xml:space="preserve">: O aumento da competitividade no ambiente empresarial exige a adoção de métodos mais eficientes de gestão empresarial estratégica, onde a </w:t>
      </w:r>
      <w:proofErr w:type="gramStart"/>
      <w:r w:rsidRPr="00FB64CA">
        <w:t>otimização</w:t>
      </w:r>
      <w:proofErr w:type="gramEnd"/>
      <w:r w:rsidRPr="00FB64CA">
        <w:t xml:space="preserve"> de processos desempenha um papel crucial. </w:t>
      </w:r>
      <w:r w:rsidRPr="00D642DB">
        <w:rPr>
          <w:color w:val="002060"/>
        </w:rPr>
        <w:t>Por meio dessa aborda</w:t>
      </w:r>
      <w:r w:rsidR="000111C0" w:rsidRPr="00D642DB">
        <w:rPr>
          <w:color w:val="002060"/>
        </w:rPr>
        <w:t xml:space="preserve">gem, é </w:t>
      </w:r>
      <w:r w:rsidR="009D4906">
        <w:rPr>
          <w:color w:val="002060"/>
        </w:rPr>
        <w:t>desejável a adoç</w:t>
      </w:r>
      <w:r w:rsidR="000E61C5">
        <w:rPr>
          <w:color w:val="002060"/>
        </w:rPr>
        <w:t>ão</w:t>
      </w:r>
      <w:r w:rsidR="009D4906">
        <w:rPr>
          <w:color w:val="002060"/>
        </w:rPr>
        <w:t xml:space="preserve"> de </w:t>
      </w:r>
      <w:r w:rsidR="000111C0" w:rsidRPr="00D642DB">
        <w:rPr>
          <w:color w:val="002060"/>
        </w:rPr>
        <w:t>recursos</w:t>
      </w:r>
      <w:r w:rsidRPr="00D642DB">
        <w:rPr>
          <w:color w:val="002060"/>
        </w:rPr>
        <w:t xml:space="preserve"> e funcionalidades direcionados a uma análise estratégica mais precisa</w:t>
      </w:r>
      <w:r w:rsidRPr="00FB64CA">
        <w:t xml:space="preserve">. Este trabalho de conclusão de curso tem como objetivo a </w:t>
      </w:r>
      <w:proofErr w:type="gramStart"/>
      <w:r w:rsidR="00D642DB">
        <w:t>otimização</w:t>
      </w:r>
      <w:proofErr w:type="gramEnd"/>
      <w:r w:rsidR="00D642DB">
        <w:t xml:space="preserve"> da análise de</w:t>
      </w:r>
      <w:r w:rsidRPr="00FB64CA">
        <w:t xml:space="preserve"> processos financeiros de um consultório odontológico </w:t>
      </w:r>
      <w:r w:rsidR="000111C0">
        <w:t xml:space="preserve">e comparação do resultado </w:t>
      </w:r>
      <w:r w:rsidR="000111C0" w:rsidRPr="000111C0">
        <w:rPr>
          <w:color w:val="FF0000"/>
        </w:rPr>
        <w:t xml:space="preserve">semestral e </w:t>
      </w:r>
      <w:commentRangeStart w:id="18"/>
      <w:r w:rsidR="000111C0" w:rsidRPr="000111C0">
        <w:rPr>
          <w:color w:val="FF0000"/>
        </w:rPr>
        <w:t>anual</w:t>
      </w:r>
      <w:commentRangeEnd w:id="18"/>
      <w:r w:rsidR="00D46BA9">
        <w:rPr>
          <w:rStyle w:val="Refdecomentrio"/>
        </w:rPr>
        <w:commentReference w:id="18"/>
      </w:r>
      <w:r w:rsidRPr="000111C0">
        <w:rPr>
          <w:color w:val="FF0000"/>
        </w:rPr>
        <w:t xml:space="preserve"> </w:t>
      </w:r>
      <w:r w:rsidRPr="00FB64CA">
        <w:t>líquido com Índice Nacional Para o Consumidor Amplo (IPCA)</w:t>
      </w:r>
      <w:r w:rsidR="000111C0">
        <w:t xml:space="preserve"> de </w:t>
      </w:r>
      <w:r w:rsidR="000111C0" w:rsidRPr="000111C0">
        <w:rPr>
          <w:color w:val="FF0000"/>
        </w:rPr>
        <w:t xml:space="preserve">Belo </w:t>
      </w:r>
      <w:commentRangeStart w:id="19"/>
      <w:r w:rsidR="000111C0" w:rsidRPr="000111C0">
        <w:rPr>
          <w:color w:val="FF0000"/>
        </w:rPr>
        <w:t>Horizonte</w:t>
      </w:r>
      <w:commentRangeEnd w:id="19"/>
      <w:r w:rsidR="00D46BA9">
        <w:rPr>
          <w:rStyle w:val="Refdecomentrio"/>
        </w:rPr>
        <w:commentReference w:id="19"/>
      </w:r>
      <w:r w:rsidR="00D642DB">
        <w:rPr>
          <w:color w:val="FF0000"/>
        </w:rPr>
        <w:t>,</w:t>
      </w:r>
      <w:r w:rsidR="006D3F44">
        <w:rPr>
          <w:color w:val="FF0000"/>
        </w:rPr>
        <w:t xml:space="preserve"> </w:t>
      </w:r>
      <w:r w:rsidR="004B5BAE" w:rsidRPr="004B5BAE">
        <w:rPr>
          <w:color w:val="FF0000"/>
        </w:rPr>
        <w:t>para verificação do</w:t>
      </w:r>
      <w:r w:rsidRPr="004B5BAE">
        <w:rPr>
          <w:color w:val="FF0000"/>
        </w:rPr>
        <w:t xml:space="preserve"> crescimento real do negócio</w:t>
      </w:r>
      <w:r w:rsidRPr="00FB64CA">
        <w:t xml:space="preserve">. O tratamento dos dados e criação </w:t>
      </w:r>
      <w:r w:rsidRPr="006D3F44">
        <w:rPr>
          <w:color w:val="002060"/>
        </w:rPr>
        <w:t xml:space="preserve">de scripts </w:t>
      </w:r>
      <w:r w:rsidRPr="00FB64CA">
        <w:t>foi realizado em linguagem R para a criação de insights e identificação de padrões e tendências relevantes para a tomada de decisões.</w:t>
      </w:r>
      <w:r w:rsidR="00663198">
        <w:t xml:space="preserve"> </w:t>
      </w:r>
      <w:proofErr w:type="gramStart"/>
      <w:r w:rsidR="00663198" w:rsidRPr="00911AF1">
        <w:rPr>
          <w:color w:val="FF0000"/>
        </w:rPr>
        <w:t xml:space="preserve">( </w:t>
      </w:r>
      <w:proofErr w:type="gramEnd"/>
      <w:r w:rsidR="00663198" w:rsidRPr="00911AF1">
        <w:rPr>
          <w:color w:val="FF0000"/>
        </w:rPr>
        <w:t xml:space="preserve">falta explicar metodologia e </w:t>
      </w:r>
      <w:r w:rsidR="00911AF1" w:rsidRPr="00911AF1">
        <w:rPr>
          <w:color w:val="FF0000"/>
        </w:rPr>
        <w:t xml:space="preserve">resultados </w:t>
      </w:r>
      <w:proofErr w:type="spellStart"/>
      <w:r w:rsidR="00911AF1" w:rsidRPr="00911AF1">
        <w:rPr>
          <w:color w:val="FF0000"/>
        </w:rPr>
        <w:t>obtidos</w:t>
      </w:r>
      <w:r w:rsidR="00442026">
        <w:rPr>
          <w:color w:val="FF0000"/>
        </w:rPr>
        <w:t>,máximo</w:t>
      </w:r>
      <w:proofErr w:type="spellEnd"/>
      <w:r w:rsidR="00442026">
        <w:rPr>
          <w:color w:val="FF0000"/>
        </w:rPr>
        <w:t xml:space="preserve"> 250 palavras</w:t>
      </w:r>
      <w:r w:rsidR="00911AF1" w:rsidRPr="00911AF1">
        <w:rPr>
          <w:color w:val="FF0000"/>
        </w:rPr>
        <w:t>)</w:t>
      </w:r>
    </w:p>
    <w:p w:rsidR="00597607" w:rsidRPr="00257C62" w:rsidRDefault="00597607" w:rsidP="00597607">
      <w:pPr>
        <w:pStyle w:val="PargrafodaLista"/>
        <w:spacing w:line="240" w:lineRule="auto"/>
        <w:ind w:left="0"/>
        <w:jc w:val="left"/>
        <w:rPr>
          <w:color w:val="0070C0"/>
        </w:rPr>
      </w:pPr>
    </w:p>
    <w:p w:rsidR="00597607" w:rsidRPr="0075314E" w:rsidRDefault="00597607" w:rsidP="001822A5">
      <w:pPr>
        <w:pStyle w:val="PargrafodaLista"/>
        <w:spacing w:line="240" w:lineRule="auto"/>
        <w:ind w:left="0"/>
        <w:rPr>
          <w:color w:val="000000" w:themeColor="text1"/>
        </w:rPr>
      </w:pPr>
      <w:r w:rsidRPr="00F8376F">
        <w:rPr>
          <w:b/>
          <w:color w:val="000000" w:themeColor="text1"/>
        </w:rPr>
        <w:t>Palavras-chave</w:t>
      </w:r>
      <w:r w:rsidRPr="0075314E">
        <w:rPr>
          <w:color w:val="000000" w:themeColor="text1"/>
        </w:rPr>
        <w:t xml:space="preserve">: Eficiência; automação; análise de dados; processos operacionais, inteligência </w:t>
      </w:r>
      <w:commentRangeStart w:id="20"/>
      <w:r w:rsidRPr="0075314E">
        <w:rPr>
          <w:color w:val="000000" w:themeColor="text1"/>
        </w:rPr>
        <w:t>empresarial</w:t>
      </w:r>
      <w:commentRangeEnd w:id="20"/>
      <w:r w:rsidR="00D46BA9">
        <w:rPr>
          <w:rStyle w:val="Refdecomentrio"/>
        </w:rPr>
        <w:commentReference w:id="20"/>
      </w:r>
      <w:r w:rsidRPr="0075314E">
        <w:rPr>
          <w:color w:val="000000" w:themeColor="text1"/>
        </w:rPr>
        <w:t>.</w:t>
      </w:r>
    </w:p>
    <w:p w:rsidR="00597607" w:rsidRDefault="00597607" w:rsidP="00597607">
      <w:pPr>
        <w:pStyle w:val="PargrafodaLista"/>
        <w:spacing w:line="360" w:lineRule="auto"/>
        <w:ind w:left="0"/>
        <w:jc w:val="left"/>
        <w:rPr>
          <w:ins w:id="21" w:author="RNPG" w:date="2023-08-02T18:00:00Z"/>
          <w:color w:val="000000" w:themeColor="text1"/>
        </w:rPr>
      </w:pPr>
    </w:p>
    <w:p w:rsidR="00006B68" w:rsidRDefault="00006B68" w:rsidP="00597607">
      <w:pPr>
        <w:pStyle w:val="PargrafodaLista"/>
        <w:spacing w:line="360" w:lineRule="auto"/>
        <w:ind w:left="0"/>
        <w:jc w:val="left"/>
        <w:rPr>
          <w:ins w:id="22" w:author="RNPG" w:date="2023-08-02T18:00:00Z"/>
          <w:color w:val="000000" w:themeColor="text1"/>
        </w:rPr>
      </w:pPr>
    </w:p>
    <w:p w:rsidR="00006B68" w:rsidRDefault="00006B68" w:rsidP="00597607">
      <w:pPr>
        <w:pStyle w:val="PargrafodaLista"/>
        <w:spacing w:line="360" w:lineRule="auto"/>
        <w:ind w:left="0"/>
        <w:jc w:val="left"/>
        <w:rPr>
          <w:ins w:id="23" w:author="RNPG" w:date="2023-08-02T18:00:00Z"/>
          <w:color w:val="000000" w:themeColor="text1"/>
        </w:rPr>
      </w:pPr>
    </w:p>
    <w:p w:rsidR="00006B68" w:rsidRDefault="00006B68" w:rsidP="00597607">
      <w:pPr>
        <w:pStyle w:val="PargrafodaLista"/>
        <w:spacing w:line="360" w:lineRule="auto"/>
        <w:ind w:left="0"/>
        <w:jc w:val="left"/>
        <w:rPr>
          <w:ins w:id="24" w:author="RNPG" w:date="2023-08-02T18:00:00Z"/>
          <w:color w:val="000000" w:themeColor="text1"/>
        </w:rPr>
      </w:pPr>
    </w:p>
    <w:p w:rsidR="00006B68" w:rsidRDefault="00006B68" w:rsidP="00597607">
      <w:pPr>
        <w:pStyle w:val="PargrafodaLista"/>
        <w:spacing w:line="360" w:lineRule="auto"/>
        <w:ind w:left="0"/>
        <w:jc w:val="left"/>
        <w:rPr>
          <w:ins w:id="25" w:author="RNPG" w:date="2023-08-02T18:00:00Z"/>
          <w:color w:val="000000" w:themeColor="text1"/>
        </w:rPr>
      </w:pPr>
    </w:p>
    <w:p w:rsidR="00006B68" w:rsidRDefault="00006B68" w:rsidP="00597607">
      <w:pPr>
        <w:pStyle w:val="PargrafodaLista"/>
        <w:spacing w:line="360" w:lineRule="auto"/>
        <w:ind w:left="0"/>
        <w:jc w:val="left"/>
        <w:rPr>
          <w:ins w:id="26" w:author="RNPG" w:date="2023-08-02T18:00:00Z"/>
          <w:color w:val="000000" w:themeColor="text1"/>
        </w:rPr>
      </w:pPr>
    </w:p>
    <w:p w:rsidR="00006B68" w:rsidRDefault="00006B68" w:rsidP="00597607">
      <w:pPr>
        <w:pStyle w:val="PargrafodaLista"/>
        <w:spacing w:line="360" w:lineRule="auto"/>
        <w:ind w:left="0"/>
        <w:jc w:val="left"/>
        <w:rPr>
          <w:ins w:id="27" w:author="RNPG" w:date="2023-08-02T18:00:00Z"/>
          <w:color w:val="000000" w:themeColor="text1"/>
        </w:rPr>
      </w:pPr>
    </w:p>
    <w:p w:rsidR="00006B68" w:rsidRDefault="00006B68" w:rsidP="00597607">
      <w:pPr>
        <w:pStyle w:val="PargrafodaLista"/>
        <w:spacing w:line="360" w:lineRule="auto"/>
        <w:ind w:left="0"/>
        <w:jc w:val="left"/>
        <w:rPr>
          <w:ins w:id="28" w:author="RNPG" w:date="2023-08-02T18:00:00Z"/>
          <w:color w:val="000000" w:themeColor="text1"/>
        </w:rPr>
      </w:pPr>
    </w:p>
    <w:p w:rsidR="00006B68" w:rsidRDefault="00006B68" w:rsidP="00597607">
      <w:pPr>
        <w:pStyle w:val="PargrafodaLista"/>
        <w:spacing w:line="360" w:lineRule="auto"/>
        <w:ind w:left="0"/>
        <w:jc w:val="left"/>
        <w:rPr>
          <w:ins w:id="29" w:author="RNPG" w:date="2023-08-02T18:00:00Z"/>
          <w:color w:val="000000" w:themeColor="text1"/>
        </w:rPr>
      </w:pPr>
    </w:p>
    <w:p w:rsidR="00006B68" w:rsidRDefault="00006B68" w:rsidP="00597607">
      <w:pPr>
        <w:pStyle w:val="PargrafodaLista"/>
        <w:spacing w:line="360" w:lineRule="auto"/>
        <w:ind w:left="0"/>
        <w:jc w:val="left"/>
        <w:rPr>
          <w:ins w:id="30" w:author="RNPG" w:date="2023-08-02T18:00:00Z"/>
          <w:color w:val="000000" w:themeColor="text1"/>
        </w:rPr>
      </w:pPr>
    </w:p>
    <w:p w:rsidR="00006B68" w:rsidRDefault="00006B68" w:rsidP="00597607">
      <w:pPr>
        <w:pStyle w:val="PargrafodaLista"/>
        <w:spacing w:line="360" w:lineRule="auto"/>
        <w:ind w:left="0"/>
        <w:jc w:val="left"/>
        <w:rPr>
          <w:ins w:id="31" w:author="RNPG" w:date="2023-08-02T18:00:00Z"/>
          <w:color w:val="000000" w:themeColor="text1"/>
        </w:rPr>
      </w:pPr>
    </w:p>
    <w:p w:rsidR="00006B68" w:rsidRDefault="00006B68" w:rsidP="00597607">
      <w:pPr>
        <w:pStyle w:val="PargrafodaLista"/>
        <w:spacing w:line="360" w:lineRule="auto"/>
        <w:ind w:left="0"/>
        <w:jc w:val="left"/>
        <w:rPr>
          <w:ins w:id="32" w:author="RNPG" w:date="2023-08-02T18:00:00Z"/>
          <w:color w:val="000000" w:themeColor="text1"/>
        </w:rPr>
      </w:pPr>
    </w:p>
    <w:p w:rsidR="00006B68" w:rsidRDefault="00006B68" w:rsidP="00597607">
      <w:pPr>
        <w:pStyle w:val="PargrafodaLista"/>
        <w:spacing w:line="360" w:lineRule="auto"/>
        <w:ind w:left="0"/>
        <w:jc w:val="left"/>
        <w:rPr>
          <w:ins w:id="33" w:author="RNPG" w:date="2023-08-02T18:00:00Z"/>
          <w:color w:val="000000" w:themeColor="text1"/>
        </w:rPr>
      </w:pPr>
    </w:p>
    <w:p w:rsidR="00006B68" w:rsidRDefault="00006B68" w:rsidP="00597607">
      <w:pPr>
        <w:pStyle w:val="PargrafodaLista"/>
        <w:spacing w:line="360" w:lineRule="auto"/>
        <w:ind w:left="0"/>
        <w:jc w:val="left"/>
        <w:rPr>
          <w:ins w:id="34" w:author="RNPG" w:date="2023-08-02T18:00:00Z"/>
          <w:color w:val="000000" w:themeColor="text1"/>
        </w:rPr>
      </w:pPr>
    </w:p>
    <w:p w:rsidR="00006B68" w:rsidRDefault="00006B68" w:rsidP="00597607">
      <w:pPr>
        <w:pStyle w:val="PargrafodaLista"/>
        <w:spacing w:line="360" w:lineRule="auto"/>
        <w:ind w:left="0"/>
        <w:jc w:val="left"/>
        <w:rPr>
          <w:ins w:id="35" w:author="RNPG" w:date="2023-08-02T18:00:00Z"/>
          <w:color w:val="000000" w:themeColor="text1"/>
        </w:rPr>
      </w:pPr>
    </w:p>
    <w:p w:rsidR="00006B68" w:rsidRDefault="00006B68" w:rsidP="00597607">
      <w:pPr>
        <w:pStyle w:val="PargrafodaLista"/>
        <w:spacing w:line="360" w:lineRule="auto"/>
        <w:ind w:left="0"/>
        <w:jc w:val="left"/>
        <w:rPr>
          <w:ins w:id="36" w:author="RNPG" w:date="2023-08-02T18:00:00Z"/>
          <w:color w:val="000000" w:themeColor="text1"/>
        </w:rPr>
      </w:pPr>
    </w:p>
    <w:p w:rsidR="00006B68" w:rsidRDefault="00006B68" w:rsidP="00597607">
      <w:pPr>
        <w:pStyle w:val="PargrafodaLista"/>
        <w:spacing w:line="360" w:lineRule="auto"/>
        <w:ind w:left="0"/>
        <w:jc w:val="left"/>
        <w:rPr>
          <w:ins w:id="37" w:author="RNPG" w:date="2023-08-02T18:00:00Z"/>
          <w:color w:val="000000" w:themeColor="text1"/>
        </w:rPr>
      </w:pPr>
    </w:p>
    <w:p w:rsidR="00006B68" w:rsidRDefault="00006B68" w:rsidP="00597607">
      <w:pPr>
        <w:pStyle w:val="PargrafodaLista"/>
        <w:spacing w:line="360" w:lineRule="auto"/>
        <w:ind w:left="0"/>
        <w:jc w:val="left"/>
        <w:rPr>
          <w:ins w:id="38" w:author="RNPG" w:date="2023-08-02T18:00:00Z"/>
          <w:color w:val="000000" w:themeColor="text1"/>
        </w:rPr>
      </w:pPr>
    </w:p>
    <w:p w:rsidR="00006B68" w:rsidRDefault="00006B68" w:rsidP="00597607">
      <w:pPr>
        <w:pStyle w:val="PargrafodaLista"/>
        <w:spacing w:line="360" w:lineRule="auto"/>
        <w:ind w:left="0"/>
        <w:jc w:val="left"/>
        <w:rPr>
          <w:ins w:id="39" w:author="RNPG" w:date="2023-08-02T18:00:00Z"/>
          <w:color w:val="000000" w:themeColor="text1"/>
        </w:rPr>
      </w:pPr>
    </w:p>
    <w:p w:rsidR="00006B68" w:rsidRDefault="00006B68" w:rsidP="00597607">
      <w:pPr>
        <w:pStyle w:val="PargrafodaLista"/>
        <w:spacing w:line="360" w:lineRule="auto"/>
        <w:ind w:left="0"/>
        <w:jc w:val="left"/>
        <w:rPr>
          <w:ins w:id="40" w:author="RNPG" w:date="2023-08-02T18:00:00Z"/>
          <w:color w:val="000000" w:themeColor="text1"/>
        </w:rPr>
      </w:pPr>
    </w:p>
    <w:p w:rsidR="00006B68" w:rsidRDefault="00006B68" w:rsidP="00597607">
      <w:pPr>
        <w:pStyle w:val="PargrafodaLista"/>
        <w:spacing w:line="360" w:lineRule="auto"/>
        <w:ind w:left="0"/>
        <w:jc w:val="left"/>
        <w:rPr>
          <w:ins w:id="41" w:author="RNPG" w:date="2023-08-02T18:00:00Z"/>
          <w:color w:val="000000" w:themeColor="text1"/>
        </w:rPr>
      </w:pPr>
    </w:p>
    <w:p w:rsidR="00006B68" w:rsidRDefault="00006B68" w:rsidP="00597607">
      <w:pPr>
        <w:pStyle w:val="PargrafodaLista"/>
        <w:spacing w:line="360" w:lineRule="auto"/>
        <w:ind w:left="0"/>
        <w:jc w:val="left"/>
        <w:rPr>
          <w:ins w:id="42" w:author="RNPG" w:date="2023-08-02T18:00:00Z"/>
          <w:color w:val="000000" w:themeColor="text1"/>
        </w:rPr>
      </w:pPr>
    </w:p>
    <w:p w:rsidR="00006B68" w:rsidRPr="0075314E" w:rsidRDefault="00006B68" w:rsidP="00597607">
      <w:pPr>
        <w:pStyle w:val="PargrafodaLista"/>
        <w:spacing w:line="360" w:lineRule="auto"/>
        <w:ind w:left="0"/>
        <w:jc w:val="left"/>
        <w:rPr>
          <w:color w:val="000000" w:themeColor="text1"/>
        </w:rPr>
      </w:pPr>
    </w:p>
    <w:p w:rsidR="00597607" w:rsidRPr="009670CE" w:rsidRDefault="00597607" w:rsidP="00597607">
      <w:pPr>
        <w:pStyle w:val="PargrafodaLista"/>
        <w:spacing w:line="360" w:lineRule="auto"/>
        <w:ind w:left="0"/>
      </w:pPr>
      <w:r w:rsidRPr="009670CE">
        <w:rPr>
          <w:b/>
        </w:rPr>
        <w:lastRenderedPageBreak/>
        <w:t>Introdução</w:t>
      </w:r>
      <w:r w:rsidR="004344D4">
        <w:rPr>
          <w:b/>
        </w:rPr>
        <w:t xml:space="preserve"> </w:t>
      </w:r>
    </w:p>
    <w:p w:rsidR="00E939B3" w:rsidRDefault="00740FE5" w:rsidP="00E939B3">
      <w:pPr>
        <w:spacing w:line="360" w:lineRule="auto"/>
        <w:ind w:firstLine="708"/>
        <w:rPr>
          <w:ins w:id="43" w:author="RNPG" w:date="2023-08-06T20:48:00Z"/>
        </w:rPr>
      </w:pPr>
      <w:ins w:id="44" w:author="RNPG" w:date="2023-08-06T19:27:00Z">
        <w:r>
          <w:rPr>
            <w:bCs/>
            <w:color w:val="FF0000"/>
          </w:rPr>
          <w:t xml:space="preserve">A gestão empresarial é uma </w:t>
        </w:r>
      </w:ins>
      <w:ins w:id="45" w:author="RNPG" w:date="2023-08-06T19:28:00Z">
        <w:r w:rsidR="00D2672A">
          <w:rPr>
            <w:bCs/>
            <w:color w:val="FF0000"/>
          </w:rPr>
          <w:t xml:space="preserve">área </w:t>
        </w:r>
      </w:ins>
      <w:ins w:id="46" w:author="RNPG" w:date="2023-08-06T20:55:00Z">
        <w:r w:rsidR="00D2672A">
          <w:rPr>
            <w:bCs/>
            <w:color w:val="FF0000"/>
          </w:rPr>
          <w:t>multifacetada</w:t>
        </w:r>
      </w:ins>
      <w:ins w:id="47" w:author="RNPG" w:date="2023-08-06T19:28:00Z">
        <w:r w:rsidR="00D709D4">
          <w:rPr>
            <w:bCs/>
            <w:color w:val="FF0000"/>
          </w:rPr>
          <w:t xml:space="preserve"> </w:t>
        </w:r>
      </w:ins>
      <w:ins w:id="48" w:author="RNPG" w:date="2023-08-06T20:55:00Z">
        <w:r w:rsidR="00D2672A">
          <w:rPr>
            <w:bCs/>
            <w:color w:val="FF0000"/>
          </w:rPr>
          <w:t>que engloba uma série de fatores críticos para o sucesso de uma empresa. De</w:t>
        </w:r>
      </w:ins>
      <w:ins w:id="49" w:author="RNPG" w:date="2023-08-06T20:56:00Z">
        <w:r w:rsidR="00D2672A">
          <w:rPr>
            <w:bCs/>
            <w:color w:val="FF0000"/>
          </w:rPr>
          <w:t xml:space="preserve">ntre esses, destacam-se a habilidade de administrar com eficiência </w:t>
        </w:r>
      </w:ins>
      <w:ins w:id="50" w:author="RNPG" w:date="2023-08-06T20:58:00Z">
        <w:r w:rsidR="00373D73">
          <w:rPr>
            <w:bCs/>
            <w:color w:val="FF0000"/>
          </w:rPr>
          <w:t>recursos, conhecimento</w:t>
        </w:r>
      </w:ins>
      <w:ins w:id="51" w:author="RNPG" w:date="2023-08-06T20:56:00Z">
        <w:r w:rsidR="00D2672A">
          <w:rPr>
            <w:bCs/>
            <w:color w:val="FF0000"/>
          </w:rPr>
          <w:t xml:space="preserve"> do negócio e a capacidade </w:t>
        </w:r>
        <w:proofErr w:type="spellStart"/>
        <w:r w:rsidR="00D2672A">
          <w:rPr>
            <w:bCs/>
            <w:color w:val="FF0000"/>
          </w:rPr>
          <w:t>de</w:t>
        </w:r>
      </w:ins>
      <w:ins w:id="52" w:author="RNPG" w:date="2023-08-06T20:57:00Z">
        <w:r w:rsidR="00D2672A">
          <w:rPr>
            <w:bCs/>
            <w:color w:val="FF0000"/>
          </w:rPr>
          <w:t>utilizar</w:t>
        </w:r>
        <w:proofErr w:type="spellEnd"/>
        <w:r w:rsidR="00D2672A">
          <w:rPr>
            <w:bCs/>
            <w:color w:val="FF0000"/>
          </w:rPr>
          <w:t xml:space="preserve"> de forma</w:t>
        </w:r>
      </w:ins>
      <w:ins w:id="53" w:author="RNPG" w:date="2023-08-06T20:56:00Z">
        <w:r w:rsidR="00D2672A">
          <w:rPr>
            <w:bCs/>
            <w:color w:val="FF0000"/>
          </w:rPr>
          <w:t xml:space="preserve"> estratégi</w:t>
        </w:r>
      </w:ins>
      <w:ins w:id="54" w:author="RNPG" w:date="2023-08-06T20:57:00Z">
        <w:r w:rsidR="00D2672A">
          <w:rPr>
            <w:bCs/>
            <w:color w:val="FF0000"/>
          </w:rPr>
          <w:t xml:space="preserve">ca os dados </w:t>
        </w:r>
        <w:r w:rsidR="00373D73">
          <w:rPr>
            <w:bCs/>
            <w:color w:val="FF0000"/>
          </w:rPr>
          <w:t xml:space="preserve">disponíveis. </w:t>
        </w:r>
      </w:ins>
      <w:ins w:id="55" w:author="RNPG" w:date="2023-08-06T20:48:00Z">
        <w:r w:rsidR="00E939B3" w:rsidRPr="00FB64CA">
          <w:t>Conforme destacado pela “</w:t>
        </w:r>
        <w:proofErr w:type="spellStart"/>
        <w:r w:rsidR="00E939B3" w:rsidRPr="00FB64CA">
          <w:rPr>
            <w:iCs/>
          </w:rPr>
          <w:t>Internation</w:t>
        </w:r>
        <w:proofErr w:type="spellEnd"/>
        <w:r w:rsidR="00E939B3" w:rsidRPr="00FB64CA">
          <w:rPr>
            <w:iCs/>
          </w:rPr>
          <w:t xml:space="preserve"> Business </w:t>
        </w:r>
        <w:proofErr w:type="spellStart"/>
        <w:r w:rsidR="00E939B3" w:rsidRPr="00FB64CA">
          <w:rPr>
            <w:iCs/>
          </w:rPr>
          <w:t>Machines</w:t>
        </w:r>
        <w:proofErr w:type="spellEnd"/>
        <w:r w:rsidR="00E939B3" w:rsidRPr="00FB64CA">
          <w:rPr>
            <w:iCs/>
          </w:rPr>
          <w:t xml:space="preserve"> Corporation” </w:t>
        </w:r>
        <w:r w:rsidR="00E939B3" w:rsidRPr="00FB64CA">
          <w:t xml:space="preserve">[IBM], quando um dado é analisado, gera informações, que são posteriormente convertidas em conhecimento. </w:t>
        </w:r>
        <w:r w:rsidR="00E939B3">
          <w:t xml:space="preserve"> </w:t>
        </w:r>
      </w:ins>
    </w:p>
    <w:p w:rsidR="00320D64" w:rsidRDefault="00320D64">
      <w:pPr>
        <w:spacing w:line="360" w:lineRule="auto"/>
        <w:pPrChange w:id="56" w:author="RNPG" w:date="2023-08-06T20:48:00Z">
          <w:pPr>
            <w:spacing w:line="360" w:lineRule="auto"/>
            <w:ind w:firstLine="708"/>
          </w:pPr>
        </w:pPrChange>
      </w:pPr>
    </w:p>
    <w:p w:rsidR="00597607" w:rsidRPr="0059420F" w:rsidDel="00595A65" w:rsidRDefault="00597607" w:rsidP="00597607">
      <w:pPr>
        <w:spacing w:line="360" w:lineRule="auto"/>
        <w:ind w:firstLine="708"/>
        <w:rPr>
          <w:del w:id="57" w:author="RNPG" w:date="2023-08-06T18:46:00Z"/>
          <w:b/>
          <w:bCs/>
          <w:color w:val="FF0000"/>
        </w:rPr>
      </w:pPr>
      <w:r w:rsidRPr="009670CE">
        <w:t>Com o aumento exponencial da disponibilidade de dados, as empresas são motivadas a evoluir para atender à crescente competitividade no mundo dos negócios, assumindo uma visão mais integrativa com o ambiente externo</w:t>
      </w:r>
      <w:r>
        <w:t xml:space="preserve"> </w:t>
      </w:r>
      <w:proofErr w:type="gramStart"/>
      <w:r w:rsidRPr="00FB64CA">
        <w:rPr>
          <w:bCs/>
        </w:rPr>
        <w:t xml:space="preserve">(Assaf Neto, </w:t>
      </w:r>
      <w:commentRangeStart w:id="58"/>
      <w:r w:rsidRPr="00FB64CA">
        <w:rPr>
          <w:bCs/>
        </w:rPr>
        <w:t>2014</w:t>
      </w:r>
      <w:commentRangeEnd w:id="58"/>
      <w:r w:rsidR="00810301">
        <w:rPr>
          <w:rStyle w:val="Refdecomentrio"/>
        </w:rPr>
        <w:commentReference w:id="58"/>
      </w:r>
      <w:del w:id="59" w:author="RNPG" w:date="2023-08-06T19:24:00Z">
        <w:r w:rsidRPr="00FB64CA" w:rsidDel="00076D46">
          <w:rPr>
            <w:b/>
            <w:bCs/>
          </w:rPr>
          <w:delText>)</w:delText>
        </w:r>
        <w:r w:rsidR="0059420F" w:rsidDel="00076D46">
          <w:rPr>
            <w:bCs/>
          </w:rPr>
          <w:delText xml:space="preserve">. </w:delText>
        </w:r>
      </w:del>
      <w:r w:rsidR="00076D46">
        <w:rPr>
          <w:bCs/>
        </w:rPr>
        <w:t xml:space="preserve"> A</w:t>
      </w:r>
      <w:r w:rsidR="00810301">
        <w:rPr>
          <w:bCs/>
        </w:rPr>
        <w:t xml:space="preserve"> capacidade de transformar dados brutos em informações úteis para o negócio é uma habilidade cada vez mais relevante para a gestão </w:t>
      </w:r>
      <w:r w:rsidR="00B80C00">
        <w:rPr>
          <w:bCs/>
        </w:rPr>
        <w:t>empresarial.</w:t>
      </w:r>
      <w:proofErr w:type="gramEnd"/>
      <w:r w:rsidR="00B80C00" w:rsidRPr="00B80C00">
        <w:t xml:space="preserve"> </w:t>
      </w:r>
      <w:r w:rsidR="00B80C00" w:rsidRPr="00FB64CA">
        <w:t>Fávero (2019) ressalta que essas informações quando reconhecidas e aplicadas no processo de tomada de decisão, possibilitam vantagem competitiva para o negócio</w:t>
      </w:r>
      <w:r w:rsidR="00B80C00">
        <w:t>.</w:t>
      </w:r>
      <w:ins w:id="60" w:author="RNPG" w:date="2023-08-06T20:59:00Z">
        <w:r w:rsidR="00D87004">
          <w:t xml:space="preserve"> </w:t>
        </w:r>
      </w:ins>
    </w:p>
    <w:p w:rsidR="00EA1281" w:rsidRDefault="00597607">
      <w:pPr>
        <w:spacing w:line="360" w:lineRule="auto"/>
        <w:rPr>
          <w:ins w:id="61" w:author="RNPG" w:date="2023-08-06T18:51:00Z"/>
        </w:rPr>
        <w:pPrChange w:id="62" w:author="RNPG" w:date="2023-08-06T18:51:00Z">
          <w:pPr>
            <w:shd w:val="clear" w:color="auto" w:fill="FFFFFF"/>
            <w:spacing w:line="360" w:lineRule="auto"/>
            <w:ind w:firstLine="708"/>
          </w:pPr>
        </w:pPrChange>
      </w:pPr>
      <w:r w:rsidRPr="00FB64CA">
        <w:t>Fávero (2017) ressalta a relevância da Estatística, definindo-a como a ciência que tem por objetivo a coleta, organização, análise e interpretação de dados qualitativos e quantitativos</w:t>
      </w:r>
      <w:proofErr w:type="gramStart"/>
      <w:del w:id="63" w:author="RNPG" w:date="2023-08-06T18:50:00Z">
        <w:r w:rsidRPr="00FB64CA" w:rsidDel="00EA1281">
          <w:delText>.</w:delText>
        </w:r>
      </w:del>
      <w:proofErr w:type="gramEnd"/>
    </w:p>
    <w:p w:rsidR="00597607" w:rsidRPr="00FB64CA" w:rsidDel="00EA1281" w:rsidRDefault="00597607">
      <w:pPr>
        <w:spacing w:line="360" w:lineRule="auto"/>
        <w:rPr>
          <w:del w:id="64" w:author="RNPG" w:date="2023-08-06T18:50:00Z"/>
        </w:rPr>
        <w:pPrChange w:id="65" w:author="RNPG" w:date="2023-08-06T18:51:00Z">
          <w:pPr>
            <w:shd w:val="clear" w:color="auto" w:fill="FFFFFF"/>
            <w:spacing w:line="360" w:lineRule="auto"/>
            <w:ind w:firstLine="708"/>
          </w:pPr>
        </w:pPrChange>
      </w:pPr>
      <w:del w:id="66" w:author="RNPG" w:date="2023-08-06T18:50:00Z">
        <w:r w:rsidRPr="00FB64CA" w:rsidDel="00EA1281">
          <w:delText xml:space="preserve"> </w:delText>
        </w:r>
      </w:del>
    </w:p>
    <w:p w:rsidR="00597607" w:rsidRPr="009670CE" w:rsidRDefault="00597607" w:rsidP="00EA1281">
      <w:pPr>
        <w:spacing w:line="360" w:lineRule="auto"/>
        <w:rPr>
          <w:color w:val="202122"/>
          <w:shd w:val="clear" w:color="auto" w:fill="FFFFFF"/>
        </w:rPr>
      </w:pPr>
      <w:r w:rsidRPr="00FB64CA">
        <w:t>Análises estatísticas podem ser realizadas por diversas linguagens de programaç</w:t>
      </w:r>
      <w:r w:rsidRPr="009670CE">
        <w:t>ão, sendo uma das mais tradicionais a li</w:t>
      </w:r>
      <w:r>
        <w:t xml:space="preserve">nguagem </w:t>
      </w:r>
      <w:commentRangeStart w:id="67"/>
      <w:r w:rsidRPr="009670CE">
        <w:t>R</w:t>
      </w:r>
      <w:commentRangeEnd w:id="67"/>
      <w:r w:rsidR="00D20CA7">
        <w:rPr>
          <w:rStyle w:val="Refdecomentrio"/>
        </w:rPr>
        <w:commentReference w:id="67"/>
      </w:r>
      <w:del w:id="68" w:author="RNPG" w:date="2023-08-01T23:17:00Z">
        <w:r w:rsidR="00EA4C5B" w:rsidRPr="00904C9B" w:rsidDel="000520BE">
          <w:rPr>
            <w:color w:val="000000" w:themeColor="text1"/>
            <w:rPrChange w:id="69" w:author="RNPG" w:date="2023-08-02T17:37:00Z">
              <w:rPr/>
            </w:rPrChange>
          </w:rPr>
          <w:delText>,</w:delText>
        </w:r>
      </w:del>
      <w:r w:rsidR="00552A41" w:rsidRPr="00904C9B">
        <w:rPr>
          <w:color w:val="000000" w:themeColor="text1"/>
          <w:rPrChange w:id="70" w:author="RNPG" w:date="2023-08-02T17:37:00Z">
            <w:rPr/>
          </w:rPrChange>
        </w:rPr>
        <w:t xml:space="preserve"> na década de 90, </w:t>
      </w:r>
      <w:r w:rsidR="00552A41" w:rsidRPr="00904C9B">
        <w:rPr>
          <w:color w:val="000000" w:themeColor="text1"/>
          <w:shd w:val="clear" w:color="auto" w:fill="FFFFFF"/>
          <w:rPrChange w:id="71" w:author="RNPG" w:date="2023-08-02T17:37:00Z">
            <w:rPr>
              <w:shd w:val="clear" w:color="auto" w:fill="FFFFFF"/>
            </w:rPr>
          </w:rPrChange>
        </w:rPr>
        <w:t xml:space="preserve">por Ross </w:t>
      </w:r>
      <w:proofErr w:type="spellStart"/>
      <w:r w:rsidR="00552A41" w:rsidRPr="00904C9B">
        <w:rPr>
          <w:color w:val="000000" w:themeColor="text1"/>
          <w:shd w:val="clear" w:color="auto" w:fill="FFFFFF"/>
          <w:rPrChange w:id="72" w:author="RNPG" w:date="2023-08-02T17:37:00Z">
            <w:rPr>
              <w:shd w:val="clear" w:color="auto" w:fill="FFFFFF"/>
            </w:rPr>
          </w:rPrChange>
        </w:rPr>
        <w:t>Ihalka</w:t>
      </w:r>
      <w:proofErr w:type="spellEnd"/>
      <w:r w:rsidR="00552A41" w:rsidRPr="00904C9B">
        <w:rPr>
          <w:color w:val="000000" w:themeColor="text1"/>
          <w:shd w:val="clear" w:color="auto" w:fill="FFFFFF"/>
          <w:rPrChange w:id="73" w:author="RNPG" w:date="2023-08-02T17:37:00Z">
            <w:rPr>
              <w:shd w:val="clear" w:color="auto" w:fill="FFFFFF"/>
            </w:rPr>
          </w:rPrChange>
        </w:rPr>
        <w:t xml:space="preserve"> e Robert </w:t>
      </w:r>
      <w:proofErr w:type="gramStart"/>
      <w:r w:rsidR="00552A41" w:rsidRPr="00904C9B">
        <w:rPr>
          <w:color w:val="000000" w:themeColor="text1"/>
          <w:shd w:val="clear" w:color="auto" w:fill="FFFFFF"/>
          <w:rPrChange w:id="74" w:author="RNPG" w:date="2023-08-02T17:37:00Z">
            <w:rPr>
              <w:shd w:val="clear" w:color="auto" w:fill="FFFFFF"/>
            </w:rPr>
          </w:rPrChange>
        </w:rPr>
        <w:t>Gentleman</w:t>
      </w:r>
      <w:proofErr w:type="gramEnd"/>
      <w:r w:rsidR="00552A41" w:rsidRPr="00904C9B">
        <w:rPr>
          <w:color w:val="000000" w:themeColor="text1"/>
          <w:shd w:val="clear" w:color="auto" w:fill="FFFFFF"/>
          <w:rPrChange w:id="75" w:author="RNPG" w:date="2023-08-02T17:37:00Z">
            <w:rPr>
              <w:shd w:val="clear" w:color="auto" w:fill="FFFFFF"/>
            </w:rPr>
          </w:rPrChange>
        </w:rPr>
        <w:t xml:space="preserve"> no departamento de Estatística da Universidade de Auckland, Nova </w:t>
      </w:r>
      <w:commentRangeStart w:id="76"/>
      <w:r w:rsidR="00552A41" w:rsidRPr="00904C9B">
        <w:rPr>
          <w:color w:val="000000" w:themeColor="text1"/>
          <w:shd w:val="clear" w:color="auto" w:fill="FFFFFF"/>
          <w:rPrChange w:id="77" w:author="RNPG" w:date="2023-08-02T17:37:00Z">
            <w:rPr>
              <w:shd w:val="clear" w:color="auto" w:fill="FFFFFF"/>
            </w:rPr>
          </w:rPrChange>
        </w:rPr>
        <w:t>Zelândia</w:t>
      </w:r>
      <w:commentRangeEnd w:id="76"/>
      <w:r w:rsidR="00552A41" w:rsidRPr="00904C9B">
        <w:rPr>
          <w:rStyle w:val="Refdecomentrio"/>
          <w:color w:val="000000" w:themeColor="text1"/>
        </w:rPr>
        <w:commentReference w:id="76"/>
      </w:r>
      <w:r w:rsidR="00D12D07">
        <w:rPr>
          <w:color w:val="000000" w:themeColor="text1"/>
          <w:shd w:val="clear" w:color="auto" w:fill="FFFFFF"/>
        </w:rPr>
        <w:t xml:space="preserve">, que </w:t>
      </w:r>
      <w:r w:rsidR="00D87004">
        <w:rPr>
          <w:color w:val="000000" w:themeColor="text1"/>
          <w:shd w:val="clear" w:color="auto" w:fill="FFFFFF"/>
        </w:rPr>
        <w:t>foi</w:t>
      </w:r>
      <w:r w:rsidR="00D87004" w:rsidRPr="009670CE">
        <w:t xml:space="preserve"> desenvolvida</w:t>
      </w:r>
      <w:r w:rsidRPr="009670CE">
        <w:t xml:space="preserve"> como uma ferramenta de análise de dados e não como uma linguagem tradicional de programação geral</w:t>
      </w:r>
      <w:r w:rsidR="00EF21B1">
        <w:t>.</w:t>
      </w:r>
      <w:r>
        <w:t xml:space="preserve"> É uma linguagem dinâmica que evolui e se adapta </w:t>
      </w:r>
      <w:r w:rsidR="00583105">
        <w:t>às</w:t>
      </w:r>
      <w:proofErr w:type="gramStart"/>
      <w:r w:rsidR="00583105">
        <w:t xml:space="preserve"> </w:t>
      </w:r>
      <w:r>
        <w:t xml:space="preserve"> </w:t>
      </w:r>
      <w:proofErr w:type="gramEnd"/>
      <w:r>
        <w:t>necessidades em constante mudança de seus usuários</w:t>
      </w:r>
      <w:r w:rsidR="00344CFD">
        <w:rPr>
          <w:shd w:val="clear" w:color="auto" w:fill="FFFFFF"/>
        </w:rPr>
        <w:t xml:space="preserve">. </w:t>
      </w:r>
      <w:r>
        <w:rPr>
          <w:shd w:val="clear" w:color="auto" w:fill="FFFFFF"/>
        </w:rPr>
        <w:t>Segundo</w:t>
      </w:r>
      <w:r w:rsidRPr="009670CE">
        <w:rPr>
          <w:shd w:val="clear" w:color="auto" w:fill="FFFFFF"/>
        </w:rPr>
        <w:t xml:space="preserve"> </w:t>
      </w:r>
      <w:r w:rsidRPr="00090C9F">
        <w:rPr>
          <w:color w:val="7030A0"/>
          <w:shd w:val="clear" w:color="auto" w:fill="FFFFFF"/>
        </w:rPr>
        <w:t>Fávero (2022</w:t>
      </w:r>
      <w:commentRangeStart w:id="78"/>
      <w:r w:rsidRPr="00090C9F">
        <w:rPr>
          <w:color w:val="7030A0"/>
          <w:shd w:val="clear" w:color="auto" w:fill="FFFFFF"/>
        </w:rPr>
        <w:t xml:space="preserve">), </w:t>
      </w:r>
      <w:r w:rsidRPr="008918BD">
        <w:rPr>
          <w:shd w:val="clear" w:color="auto" w:fill="FFFFFF"/>
        </w:rPr>
        <w:t>o R, possibilita a exploração, modelagem e visualização de dados, criando relatórios personalizados e automatizados e insights para tomadas de decisões estratégicas.</w:t>
      </w:r>
      <w:r w:rsidRPr="008918BD">
        <w:t xml:space="preserve"> </w:t>
      </w:r>
      <w:commentRangeEnd w:id="78"/>
      <w:r w:rsidR="000E4D26">
        <w:rPr>
          <w:rStyle w:val="Refdecomentrio"/>
        </w:rPr>
        <w:commentReference w:id="78"/>
      </w:r>
    </w:p>
    <w:p w:rsidR="00D60FD9" w:rsidRPr="00D60FD9" w:rsidRDefault="00597607" w:rsidP="00D60FD9">
      <w:pPr>
        <w:spacing w:line="360" w:lineRule="auto"/>
        <w:ind w:firstLine="708"/>
        <w:rPr>
          <w:color w:val="FF0000"/>
          <w:rPrChange w:id="79" w:author="RNPG" w:date="2023-08-01T23:35:00Z">
            <w:rPr/>
          </w:rPrChange>
        </w:rPr>
      </w:pPr>
      <w:r w:rsidRPr="00FB64CA">
        <w:rPr>
          <w:shd w:val="clear" w:color="auto" w:fill="FFFFFF"/>
        </w:rPr>
        <w:t>Para maior facilidade do usuário, esta linguagem comumente é utilizada no ambiente de desenvolvimento integrado chamado de R Studio</w:t>
      </w:r>
      <w:r w:rsidR="00EA4C5B">
        <w:rPr>
          <w:shd w:val="clear" w:color="auto" w:fill="FFFFFF"/>
        </w:rPr>
        <w:t xml:space="preserve">, que permite a interpretação dos scripts </w:t>
      </w:r>
      <w:r w:rsidRPr="00FB64CA">
        <w:t>em linguagem R através de um ambiente apropriado</w:t>
      </w:r>
      <w:r w:rsidRPr="004A00D8">
        <w:rPr>
          <w:color w:val="FF0000"/>
        </w:rPr>
        <w:t>.</w:t>
      </w:r>
      <w:ins w:id="80" w:author="RNPG" w:date="2023-08-01T23:34:00Z">
        <w:r w:rsidR="0091612F">
          <w:rPr>
            <w:color w:val="FF0000"/>
          </w:rPr>
          <w:t xml:space="preserve"> </w:t>
        </w:r>
      </w:ins>
      <w:ins w:id="81" w:author="RNPG" w:date="2023-08-06T21:00:00Z">
        <w:r w:rsidR="00B110A9">
          <w:rPr>
            <w:color w:val="FF0000"/>
          </w:rPr>
          <w:t xml:space="preserve">Ser </w:t>
        </w:r>
      </w:ins>
      <w:ins w:id="82" w:author="RNPG" w:date="2023-08-01T23:34:00Z">
        <w:r w:rsidR="0091612F">
          <w:rPr>
            <w:color w:val="FF0000"/>
          </w:rPr>
          <w:t xml:space="preserve">uma ferramenta acessível e colaborativa, possibilita </w:t>
        </w:r>
      </w:ins>
      <w:ins w:id="83" w:author="RNPG" w:date="2023-08-06T21:00:00Z">
        <w:r w:rsidR="00071368">
          <w:rPr>
            <w:color w:val="FF0000"/>
          </w:rPr>
          <w:t>a</w:t>
        </w:r>
      </w:ins>
      <w:ins w:id="84" w:author="RNPG" w:date="2023-08-01T23:34:00Z">
        <w:r w:rsidR="0091612F">
          <w:rPr>
            <w:color w:val="FF0000"/>
          </w:rPr>
          <w:t xml:space="preserve"> aplicação</w:t>
        </w:r>
      </w:ins>
      <w:proofErr w:type="gramStart"/>
      <w:ins w:id="85" w:author="RNPG" w:date="2023-08-06T21:01:00Z">
        <w:r w:rsidR="00B110A9">
          <w:rPr>
            <w:color w:val="FF0000"/>
          </w:rPr>
          <w:t xml:space="preserve"> </w:t>
        </w:r>
      </w:ins>
      <w:ins w:id="86" w:author="RNPG" w:date="2023-08-01T23:34:00Z">
        <w:r w:rsidR="0091612F">
          <w:rPr>
            <w:color w:val="FF0000"/>
          </w:rPr>
          <w:t xml:space="preserve"> </w:t>
        </w:r>
        <w:proofErr w:type="gramEnd"/>
        <w:r w:rsidR="0091612F">
          <w:rPr>
            <w:color w:val="FF0000"/>
          </w:rPr>
          <w:t xml:space="preserve">para </w:t>
        </w:r>
      </w:ins>
      <w:ins w:id="87" w:author="RNPG" w:date="2023-08-01T23:38:00Z">
        <w:r w:rsidR="00AB53A0">
          <w:rPr>
            <w:color w:val="FF0000"/>
          </w:rPr>
          <w:t>M</w:t>
        </w:r>
      </w:ins>
      <w:ins w:id="88" w:author="RNPG" w:date="2023-08-01T23:36:00Z">
        <w:r w:rsidR="00D60FD9">
          <w:rPr>
            <w:color w:val="FF0000"/>
          </w:rPr>
          <w:t>icro</w:t>
        </w:r>
      </w:ins>
      <w:ins w:id="89" w:author="RNPG" w:date="2023-08-01T23:38:00Z">
        <w:r w:rsidR="00AB53A0">
          <w:rPr>
            <w:color w:val="FF0000"/>
          </w:rPr>
          <w:t>empresas (ME) e Empresas de Pequeno Porte (EPP)</w:t>
        </w:r>
      </w:ins>
      <w:ins w:id="90" w:author="RNPG" w:date="2023-08-01T23:36:00Z">
        <w:r w:rsidR="00B908B9">
          <w:rPr>
            <w:color w:val="FF0000"/>
          </w:rPr>
          <w:t xml:space="preserve"> </w:t>
        </w:r>
      </w:ins>
      <w:ins w:id="91" w:author="RNPG" w:date="2023-08-06T21:02:00Z">
        <w:r w:rsidR="00071368">
          <w:rPr>
            <w:color w:val="FF0000"/>
          </w:rPr>
          <w:t>do uso da ling</w:t>
        </w:r>
      </w:ins>
      <w:ins w:id="92" w:author="RNPG" w:date="2023-08-06T21:03:00Z">
        <w:r w:rsidR="00071368">
          <w:rPr>
            <w:color w:val="FF0000"/>
          </w:rPr>
          <w:t xml:space="preserve">uagem R </w:t>
        </w:r>
      </w:ins>
      <w:ins w:id="93" w:author="RNPG" w:date="2023-08-01T23:35:00Z">
        <w:r w:rsidR="00D60FD9">
          <w:rPr>
            <w:color w:val="FF0000"/>
          </w:rPr>
          <w:t xml:space="preserve">na </w:t>
        </w:r>
      </w:ins>
      <w:ins w:id="94" w:author="RNPG" w:date="2023-08-06T21:02:00Z">
        <w:r w:rsidR="006F42D7">
          <w:rPr>
            <w:color w:val="FF0000"/>
          </w:rPr>
          <w:t>gestão</w:t>
        </w:r>
      </w:ins>
      <w:ins w:id="95" w:author="RNPG" w:date="2023-08-01T23:35:00Z">
        <w:r w:rsidR="00D60FD9">
          <w:rPr>
            <w:color w:val="FF0000"/>
          </w:rPr>
          <w:t xml:space="preserve"> do </w:t>
        </w:r>
        <w:commentRangeStart w:id="96"/>
        <w:r w:rsidR="00D60FD9">
          <w:rPr>
            <w:color w:val="FF0000"/>
          </w:rPr>
          <w:t>negocio</w:t>
        </w:r>
        <w:commentRangeEnd w:id="96"/>
        <w:r w:rsidR="00D60FD9">
          <w:rPr>
            <w:rStyle w:val="Refdecomentrio"/>
          </w:rPr>
          <w:commentReference w:id="96"/>
        </w:r>
        <w:r w:rsidR="00D60FD9">
          <w:rPr>
            <w:color w:val="FF0000"/>
          </w:rPr>
          <w:t>.</w:t>
        </w:r>
      </w:ins>
    </w:p>
    <w:p w:rsidR="001828F8" w:rsidRDefault="00597607" w:rsidP="00597607">
      <w:pPr>
        <w:spacing w:line="360" w:lineRule="auto"/>
        <w:ind w:firstLine="708"/>
        <w:rPr>
          <w:ins w:id="97" w:author="RNPG" w:date="2023-08-02T17:53:00Z"/>
        </w:rPr>
      </w:pPr>
      <w:r w:rsidRPr="00FB64CA">
        <w:t xml:space="preserve">No dinâmico mundo dos negócios, se </w:t>
      </w:r>
      <w:proofErr w:type="gramStart"/>
      <w:r w:rsidRPr="00FB64CA">
        <w:t>manter</w:t>
      </w:r>
      <w:proofErr w:type="gramEnd"/>
      <w:r w:rsidRPr="00FB64CA">
        <w:t xml:space="preserve"> competitivo é uma preocupação constante para </w:t>
      </w:r>
      <w:ins w:id="98" w:author="RNPG" w:date="2023-08-01T23:39:00Z">
        <w:r w:rsidR="00AB53A0">
          <w:t>as ME e EPP</w:t>
        </w:r>
      </w:ins>
      <w:ins w:id="99" w:author="RNPG" w:date="2023-08-01T23:54:00Z">
        <w:r w:rsidR="009C1BB3">
          <w:t xml:space="preserve"> e </w:t>
        </w:r>
        <w:commentRangeStart w:id="100"/>
        <w:r w:rsidR="009C1BB3">
          <w:t>autônomos</w:t>
        </w:r>
      </w:ins>
      <w:commentRangeEnd w:id="100"/>
      <w:r w:rsidR="001828F8">
        <w:rPr>
          <w:rStyle w:val="Refdecomentrio"/>
        </w:rPr>
        <w:commentReference w:id="100"/>
      </w:r>
      <w:r w:rsidRPr="00FB64CA">
        <w:t xml:space="preserve">, principalmente pela limitação de recursos. </w:t>
      </w:r>
      <w:ins w:id="101" w:author="RNPG" w:date="2023-08-02T17:54:00Z">
        <w:r w:rsidR="001828F8">
          <w:t xml:space="preserve">De acordo com o relatório fornecido pelo Conselho Federal de Odontologia (CFO) em agosto de 2023, o Brasil </w:t>
        </w:r>
      </w:ins>
      <w:ins w:id="102" w:author="RNPG" w:date="2023-08-02T17:55:00Z">
        <w:r w:rsidR="001828F8">
          <w:t xml:space="preserve">possui atualmente </w:t>
        </w:r>
      </w:ins>
      <w:ins w:id="103" w:author="RNPG" w:date="2023-08-02T17:56:00Z">
        <w:r w:rsidR="00F0202D">
          <w:t>396.869 profissionais ativos</w:t>
        </w:r>
      </w:ins>
      <w:ins w:id="104" w:author="RNPG" w:date="2023-08-06T18:58:00Z">
        <w:r w:rsidR="00F0202D">
          <w:t xml:space="preserve"> </w:t>
        </w:r>
      </w:ins>
      <w:ins w:id="105" w:author="RNPG" w:date="2023-08-02T17:56:00Z">
        <w:r w:rsidR="00F0202D">
          <w:t>e</w:t>
        </w:r>
      </w:ins>
      <w:ins w:id="106" w:author="RNPG" w:date="2023-08-06T18:58:00Z">
        <w:r w:rsidR="00F0202D">
          <w:t xml:space="preserve"> </w:t>
        </w:r>
      </w:ins>
      <w:ins w:id="107" w:author="RNPG" w:date="2023-08-02T17:56:00Z">
        <w:r w:rsidR="000867F3">
          <w:t>72.416</w:t>
        </w:r>
        <w:r w:rsidR="00016BF6">
          <w:t xml:space="preserve"> clínicas odontológicas</w:t>
        </w:r>
      </w:ins>
      <w:ins w:id="108" w:author="RNPG" w:date="2023-08-02T18:03:00Z">
        <w:r w:rsidR="008D0220">
          <w:t xml:space="preserve">. Do total geral, Minas Gerais possui </w:t>
        </w:r>
        <w:r w:rsidR="009439F1">
          <w:t>47.859 dentistas ativos</w:t>
        </w:r>
      </w:ins>
      <w:ins w:id="109" w:author="RNPG" w:date="2023-08-02T18:04:00Z">
        <w:r w:rsidR="009439F1">
          <w:t xml:space="preserve"> (8,29%) e </w:t>
        </w:r>
        <w:r w:rsidR="001D6A41">
          <w:lastRenderedPageBreak/>
          <w:t>8</w:t>
        </w:r>
      </w:ins>
      <w:ins w:id="110" w:author="RNPG" w:date="2023-08-02T18:05:00Z">
        <w:r w:rsidR="001D6A41">
          <w:t>.</w:t>
        </w:r>
      </w:ins>
      <w:ins w:id="111" w:author="RNPG" w:date="2023-08-02T18:04:00Z">
        <w:r w:rsidR="001D6A41">
          <w:t>412(8,60%</w:t>
        </w:r>
      </w:ins>
      <w:ins w:id="112" w:author="RNPG" w:date="2023-08-02T18:05:00Z">
        <w:r w:rsidR="001D6A41">
          <w:t>), sendo o segundo estado com maior volume de profissionais e clínicas do país.</w:t>
        </w:r>
      </w:ins>
      <w:ins w:id="113" w:author="RNPG" w:date="2023-08-06T18:59:00Z">
        <w:r w:rsidR="00F0202D">
          <w:t xml:space="preserve"> Em uma análise realizada n</w:t>
        </w:r>
      </w:ins>
      <w:ins w:id="114" w:author="RNPG" w:date="2023-08-06T19:09:00Z">
        <w:r w:rsidR="007C4AD2">
          <w:t>o site do Mi</w:t>
        </w:r>
      </w:ins>
      <w:ins w:id="115" w:author="RNPG" w:date="2023-08-06T19:10:00Z">
        <w:r w:rsidR="007C4AD2">
          <w:t xml:space="preserve">nistério da Educação e Cultura </w:t>
        </w:r>
      </w:ins>
      <w:ins w:id="116" w:author="RNPG" w:date="2023-08-06T19:09:00Z">
        <w:r w:rsidR="007C4AD2">
          <w:t>(MEC)</w:t>
        </w:r>
      </w:ins>
      <w:ins w:id="117" w:author="RNPG" w:date="2023-08-06T19:10:00Z">
        <w:r w:rsidR="007C4AD2">
          <w:t xml:space="preserve"> sobre a</w:t>
        </w:r>
      </w:ins>
      <w:ins w:id="118" w:author="RNPG" w:date="2023-08-06T18:59:00Z">
        <w:r w:rsidR="00F0202D">
          <w:t xml:space="preserve"> grade curricular das </w:t>
        </w:r>
      </w:ins>
      <w:ins w:id="119" w:author="RNPG" w:date="2023-08-06T19:03:00Z">
        <w:r w:rsidR="00A57721">
          <w:t>treze</w:t>
        </w:r>
      </w:ins>
      <w:ins w:id="120" w:author="RNPG" w:date="2023-08-06T19:00:00Z">
        <w:r w:rsidR="00F0202D">
          <w:t xml:space="preserve"> </w:t>
        </w:r>
      </w:ins>
      <w:ins w:id="121" w:author="RNPG" w:date="2023-08-06T19:10:00Z">
        <w:r w:rsidR="0021679D">
          <w:t>instituições</w:t>
        </w:r>
      </w:ins>
      <w:ins w:id="122" w:author="RNPG" w:date="2023-08-06T19:00:00Z">
        <w:r w:rsidR="00F0202D">
          <w:t xml:space="preserve"> públicas que oferecem o curso de graduação em Odontologia na região </w:t>
        </w:r>
        <w:commentRangeStart w:id="123"/>
        <w:r w:rsidR="00F0202D">
          <w:t>Sudeste</w:t>
        </w:r>
      </w:ins>
      <w:commentRangeEnd w:id="123"/>
      <w:ins w:id="124" w:author="RNPG" w:date="2023-08-06T19:01:00Z">
        <w:r w:rsidR="00054D8D">
          <w:rPr>
            <w:rStyle w:val="Refdecomentrio"/>
          </w:rPr>
          <w:commentReference w:id="123"/>
        </w:r>
      </w:ins>
      <w:ins w:id="125" w:author="RNPG" w:date="2023-08-06T19:02:00Z">
        <w:r w:rsidR="00A57721">
          <w:t xml:space="preserve">, apenas </w:t>
        </w:r>
      </w:ins>
      <w:ins w:id="126" w:author="RNPG" w:date="2023-08-06T19:03:00Z">
        <w:r w:rsidR="00A57721">
          <w:t xml:space="preserve">três possuíam </w:t>
        </w:r>
      </w:ins>
      <w:ins w:id="127" w:author="RNPG" w:date="2023-08-06T21:03:00Z">
        <w:r w:rsidR="001F3A96">
          <w:t>disciplinas</w:t>
        </w:r>
      </w:ins>
      <w:ins w:id="128" w:author="RNPG" w:date="2023-08-06T19:03:00Z">
        <w:r w:rsidR="00A57721">
          <w:t xml:space="preserve"> relacionadas à</w:t>
        </w:r>
      </w:ins>
      <w:ins w:id="129" w:author="RNPG" w:date="2023-08-06T19:04:00Z">
        <w:r w:rsidR="0005211D">
          <w:t xml:space="preserve"> gestão profissional. </w:t>
        </w:r>
      </w:ins>
      <w:ins w:id="130" w:author="RNPG" w:date="2023-08-06T19:05:00Z">
        <w:r w:rsidR="00FA56FD">
          <w:t xml:space="preserve">As matérias ofertadas eram de no máximo de 40 horas aula para </w:t>
        </w:r>
      </w:ins>
      <w:ins w:id="131" w:author="RNPG" w:date="2023-08-06T19:08:00Z">
        <w:r w:rsidR="00455B26">
          <w:t>todo o período do curso</w:t>
        </w:r>
      </w:ins>
      <w:ins w:id="132" w:author="RNPG" w:date="2023-08-06T19:11:00Z">
        <w:r w:rsidR="0021679D">
          <w:t xml:space="preserve">, o que sugere uma baixa capacitação dos graduandos em relação à administração e gestão de </w:t>
        </w:r>
      </w:ins>
      <w:ins w:id="133" w:author="RNPG" w:date="2023-08-06T19:12:00Z">
        <w:r w:rsidR="004F52F6">
          <w:t>seus futuros negócios. Para o cirurgião dentista, é</w:t>
        </w:r>
      </w:ins>
      <w:ins w:id="134" w:author="RNPG" w:date="2023-08-06T19:13:00Z">
        <w:r w:rsidR="004F52F6">
          <w:t xml:space="preserve"> desafiador o entendimento </w:t>
        </w:r>
      </w:ins>
      <w:ins w:id="135" w:author="RNPG" w:date="2023-08-06T19:14:00Z">
        <w:r w:rsidR="004F52F6">
          <w:t xml:space="preserve">da prática profissional </w:t>
        </w:r>
      </w:ins>
      <w:ins w:id="136" w:author="RNPG" w:date="2023-08-06T19:13:00Z">
        <w:r w:rsidR="004F52F6">
          <w:t>como negócio e como administra-lo de maneira eficiente</w:t>
        </w:r>
      </w:ins>
      <w:ins w:id="137" w:author="RNPG" w:date="2023-08-06T19:16:00Z">
        <w:r w:rsidR="001B668A">
          <w:t>.</w:t>
        </w:r>
      </w:ins>
    </w:p>
    <w:p w:rsidR="009C1BB3" w:rsidRPr="00FB64CA" w:rsidDel="00C77E65" w:rsidRDefault="00597607" w:rsidP="001F3A96">
      <w:pPr>
        <w:spacing w:line="360" w:lineRule="auto"/>
        <w:ind w:firstLine="708"/>
        <w:rPr>
          <w:del w:id="138" w:author="RNPG" w:date="2023-08-06T19:15:00Z"/>
        </w:rPr>
      </w:pPr>
      <w:r w:rsidRPr="00FB64CA">
        <w:t xml:space="preserve">Dentro </w:t>
      </w:r>
      <w:commentRangeStart w:id="139"/>
      <w:r w:rsidRPr="00FB64CA">
        <w:t>des</w:t>
      </w:r>
      <w:ins w:id="140" w:author="RNPG" w:date="2023-08-06T19:15:00Z">
        <w:r w:rsidR="00C77E65">
          <w:t>s</w:t>
        </w:r>
      </w:ins>
      <w:del w:id="141" w:author="RNPG" w:date="2023-08-06T19:15:00Z">
        <w:r w:rsidRPr="00FB64CA" w:rsidDel="00C77E65">
          <w:delText>t</w:delText>
        </w:r>
      </w:del>
      <w:r w:rsidRPr="00FB64CA">
        <w:t>e</w:t>
      </w:r>
      <w:commentRangeEnd w:id="139"/>
      <w:r w:rsidR="00C77E65">
        <w:rPr>
          <w:rStyle w:val="Refdecomentrio"/>
        </w:rPr>
        <w:commentReference w:id="139"/>
      </w:r>
      <w:r w:rsidRPr="00FB64CA">
        <w:t xml:space="preserve"> contexto, a </w:t>
      </w:r>
      <w:proofErr w:type="gramStart"/>
      <w:r w:rsidRPr="00FB64CA">
        <w:t>otimização</w:t>
      </w:r>
      <w:proofErr w:type="gramEnd"/>
      <w:r w:rsidRPr="00FB64CA">
        <w:t xml:space="preserve"> de processos é um fator crucial para a sobrevivência </w:t>
      </w:r>
      <w:r w:rsidR="00F17976">
        <w:t>no</w:t>
      </w:r>
      <w:r w:rsidRPr="00FB64CA">
        <w:t xml:space="preserve"> </w:t>
      </w:r>
      <w:r w:rsidR="001F3A96" w:rsidRPr="00FB64CA">
        <w:t>mercado</w:t>
      </w:r>
      <w:r w:rsidR="001F3A96">
        <w:t>. Na</w:t>
      </w:r>
      <w:r w:rsidR="007E3850">
        <w:t xml:space="preserve"> gestão empresarial, uma </w:t>
      </w:r>
      <w:proofErr w:type="gramStart"/>
      <w:r w:rsidR="00F92C60">
        <w:t xml:space="preserve">das </w:t>
      </w:r>
      <w:r w:rsidR="007E3850">
        <w:t>área</w:t>
      </w:r>
      <w:proofErr w:type="gramEnd"/>
      <w:r w:rsidR="007E3850">
        <w:t xml:space="preserve"> que se beneficia</w:t>
      </w:r>
      <w:r w:rsidR="00F92C60">
        <w:t>m</w:t>
      </w:r>
      <w:r w:rsidR="007E3850">
        <w:t xml:space="preserve"> com a automatização de processos é a financeira, por </w:t>
      </w:r>
      <w:r w:rsidR="00B03C39">
        <w:t xml:space="preserve">ser constituída de tarefas em sua maioria repetitivas e de manutenção </w:t>
      </w:r>
      <w:proofErr w:type="spellStart"/>
      <w:r w:rsidR="00B03C39">
        <w:t>diária.</w:t>
      </w:r>
    </w:p>
    <w:p w:rsidR="00597607" w:rsidRPr="00FB64CA" w:rsidRDefault="00597607" w:rsidP="00597607">
      <w:pPr>
        <w:spacing w:line="360" w:lineRule="auto"/>
        <w:ind w:firstLine="708"/>
      </w:pPr>
      <w:r w:rsidRPr="00FB64CA">
        <w:t>Para</w:t>
      </w:r>
      <w:proofErr w:type="spellEnd"/>
      <w:r w:rsidRPr="00FB64CA">
        <w:t xml:space="preserve"> o presente projeto, foi selecionada uma empresa familiar no setor de prestação de serviços </w:t>
      </w:r>
      <w:r w:rsidR="0032170C" w:rsidRPr="00FB64CA">
        <w:t>odontológicos</w:t>
      </w:r>
      <w:r w:rsidR="0032170C">
        <w:t>.</w:t>
      </w:r>
      <w:r w:rsidR="0032170C" w:rsidRPr="00FB64CA">
        <w:t xml:space="preserve"> No</w:t>
      </w:r>
      <w:r w:rsidRPr="00FB64CA">
        <w:t xml:space="preserve"> contexto do negócio, a dificuldade na criação, </w:t>
      </w:r>
      <w:proofErr w:type="gramStart"/>
      <w:r w:rsidRPr="00FB64CA">
        <w:t>otimização</w:t>
      </w:r>
      <w:proofErr w:type="gramEnd"/>
      <w:r w:rsidRPr="00FB64CA">
        <w:t xml:space="preserve"> e eficiência </w:t>
      </w:r>
      <w:r w:rsidRPr="00F92C60">
        <w:rPr>
          <w:color w:val="000000" w:themeColor="text1"/>
          <w:rPrChange w:id="142" w:author="RNPG" w:date="2023-08-06T19:22:00Z">
            <w:rPr>
              <w:color w:val="FF0000"/>
            </w:rPr>
          </w:rPrChange>
        </w:rPr>
        <w:t>dos processos</w:t>
      </w:r>
      <w:r w:rsidR="00EB3098" w:rsidRPr="00F92C60">
        <w:rPr>
          <w:color w:val="000000" w:themeColor="text1"/>
          <w:rPrChange w:id="143" w:author="RNPG" w:date="2023-08-06T19:22:00Z">
            <w:rPr>
              <w:color w:val="FF0000"/>
            </w:rPr>
          </w:rPrChange>
        </w:rPr>
        <w:t xml:space="preserve"> de análises financeira</w:t>
      </w:r>
      <w:r w:rsidRPr="00F92C60">
        <w:rPr>
          <w:color w:val="000000" w:themeColor="text1"/>
          <w:rPrChange w:id="144" w:author="RNPG" w:date="2023-08-06T19:22:00Z">
            <w:rPr>
              <w:color w:val="FF0000"/>
            </w:rPr>
          </w:rPrChange>
        </w:rPr>
        <w:t xml:space="preserve">s </w:t>
      </w:r>
      <w:r w:rsidRPr="00FB64CA">
        <w:t xml:space="preserve">é um desafio significativo, </w:t>
      </w:r>
      <w:r w:rsidRPr="001F3A96">
        <w:rPr>
          <w:rPrChange w:id="145" w:author="RNPG" w:date="2023-08-06T21:04:00Z">
            <w:rPr>
              <w:color w:val="0070C0"/>
            </w:rPr>
          </w:rPrChange>
        </w:rPr>
        <w:t>principalmente por apenas uma pessoa ser responsável por todo o processamento dos dados</w:t>
      </w:r>
      <w:r w:rsidRPr="001F3A96">
        <w:t xml:space="preserve">. </w:t>
      </w:r>
      <w:r w:rsidRPr="00FB64CA">
        <w:t>A necessidade de criação de um processo padronizado para a coleta, organização e análise dos dados financeiros é fundamental para uma maior autonomia do processo em si e possibilitará a sucessão da tarefa caso o sócio responsável tenha que se ausentar ou terceirizar a tarefa para um novo funcionário.</w:t>
      </w:r>
    </w:p>
    <w:p w:rsidR="00597607" w:rsidRPr="00FB64CA" w:rsidRDefault="00597607" w:rsidP="00597607">
      <w:pPr>
        <w:spacing w:line="360" w:lineRule="auto"/>
        <w:ind w:firstLine="708"/>
      </w:pPr>
      <w:r w:rsidRPr="00FB64CA">
        <w:t xml:space="preserve">A </w:t>
      </w:r>
      <w:proofErr w:type="gramStart"/>
      <w:r w:rsidRPr="00FB64CA">
        <w:t>otimização</w:t>
      </w:r>
      <w:proofErr w:type="gramEnd"/>
      <w:r w:rsidRPr="00FB64CA">
        <w:t xml:space="preserve"> dos processos através de scripts de uma linguagem acessível e focada na análise estatística dos dados, como a R, possibilitará ao sócio responsável pela tarefa, melhor aproveitamento do tempo de trabalho e se dedicar á outras atividades de gerenciamento da empresa </w:t>
      </w:r>
      <w:r w:rsidR="000D7014">
        <w:t>como a</w:t>
      </w:r>
      <w:r w:rsidRPr="00FB64CA">
        <w:t xml:space="preserve"> tomada</w:t>
      </w:r>
      <w:r w:rsidR="00AE03B7">
        <w:t xml:space="preserve"> e implementação</w:t>
      </w:r>
      <w:r w:rsidRPr="00FB64CA">
        <w:t xml:space="preserve"> de decisões estratégicas. No contexto da empresa, a padronização e maior eficiência de processos diários repetitivos pode desempenhar um papel </w:t>
      </w:r>
      <w:commentRangeStart w:id="146"/>
      <w:r w:rsidRPr="00FB64CA">
        <w:t>fundamental</w:t>
      </w:r>
      <w:commentRangeEnd w:id="146"/>
      <w:r w:rsidR="006367A9">
        <w:rPr>
          <w:rStyle w:val="Refdecomentrio"/>
        </w:rPr>
        <w:commentReference w:id="146"/>
      </w:r>
      <w:r w:rsidRPr="00FB64CA">
        <w:t xml:space="preserve"> no aumento de produtividade, qualidade e eficiência das operações.</w:t>
      </w:r>
    </w:p>
    <w:p w:rsidR="005F0F9D" w:rsidDel="006367A9" w:rsidRDefault="00597607" w:rsidP="00CC4A2C">
      <w:pPr>
        <w:spacing w:line="360" w:lineRule="auto"/>
        <w:ind w:firstLine="709"/>
        <w:rPr>
          <w:del w:id="147" w:author="RNPG" w:date="2023-08-01T23:47:00Z"/>
        </w:rPr>
      </w:pPr>
      <w:commentRangeStart w:id="148"/>
      <w:r w:rsidRPr="00FB64CA">
        <w:t xml:space="preserve">De acordo com o contexto previamente </w:t>
      </w:r>
      <w:r w:rsidR="005F0F9D">
        <w:t>delineado</w:t>
      </w:r>
      <w:r w:rsidRPr="00FB64CA">
        <w:t xml:space="preserve">, o </w:t>
      </w:r>
      <w:r w:rsidR="007463F5">
        <w:t>objetivo central deste trabalho é estabelecer</w:t>
      </w:r>
      <w:r w:rsidR="00AA7D84">
        <w:t xml:space="preserve"> </w:t>
      </w:r>
      <w:r w:rsidR="0050668B">
        <w:t xml:space="preserve">a </w:t>
      </w:r>
      <w:r w:rsidR="00AA7D84">
        <w:t xml:space="preserve">padronização </w:t>
      </w:r>
      <w:r w:rsidR="003B7C4A">
        <w:t xml:space="preserve">e automatização </w:t>
      </w:r>
      <w:r w:rsidR="00AA7D84">
        <w:t xml:space="preserve">do tratamento de dados coletados pelo software </w:t>
      </w:r>
      <w:r w:rsidR="00767927">
        <w:t>“</w:t>
      </w:r>
      <w:r w:rsidR="00AA7D84">
        <w:t xml:space="preserve">Simples Dental” </w:t>
      </w:r>
      <w:r w:rsidR="003B7C4A">
        <w:t>atrav</w:t>
      </w:r>
      <w:r w:rsidR="005F0F9D">
        <w:t>és de um script em linguagem R</w:t>
      </w:r>
      <w:ins w:id="149" w:author="RNPG" w:date="2023-08-08T21:57:00Z">
        <w:r w:rsidR="00C125D7">
          <w:t xml:space="preserve"> </w:t>
        </w:r>
      </w:ins>
      <w:ins w:id="150" w:author="RNPG" w:date="2023-08-08T21:58:00Z">
        <w:r w:rsidR="00C125D7">
          <w:t>para que o gestor d</w:t>
        </w:r>
      </w:ins>
      <w:ins w:id="151" w:author="RNPG" w:date="2023-08-08T21:59:00Z">
        <w:r w:rsidR="008710B7">
          <w:t>a empresa possa gerar relatórios financeiros com mais eficiência</w:t>
        </w:r>
      </w:ins>
      <w:proofErr w:type="gramStart"/>
      <w:del w:id="152" w:author="RNPG" w:date="2023-08-08T21:57:00Z">
        <w:r w:rsidR="005F0F9D" w:rsidDel="00C125D7">
          <w:delText xml:space="preserve">. </w:delText>
        </w:r>
      </w:del>
    </w:p>
    <w:p w:rsidR="00556BF1" w:rsidRDefault="00D0488E">
      <w:pPr>
        <w:spacing w:line="360" w:lineRule="auto"/>
        <w:pPrChange w:id="153" w:author="RNPG" w:date="2023-08-13T19:10:00Z">
          <w:pPr>
            <w:spacing w:line="360" w:lineRule="auto"/>
            <w:ind w:firstLine="709"/>
          </w:pPr>
        </w:pPrChange>
      </w:pPr>
      <w:proofErr w:type="gramEnd"/>
      <w:ins w:id="154" w:author="RNPG" w:date="2023-08-13T19:10:00Z">
        <w:r>
          <w:t xml:space="preserve"> </w:t>
        </w:r>
      </w:ins>
      <w:r w:rsidR="00556BF1">
        <w:t>Através de análise estatística, ser</w:t>
      </w:r>
      <w:r w:rsidR="00CD7A86">
        <w:t>ão comparados os resultados líquidos semestrais e anuais com o acumulado da inflação (IPCA) referente ao índice da cidade de Belo Hori</w:t>
      </w:r>
      <w:r w:rsidR="00933E04">
        <w:t>zonte, onde a empresa se situa, permitindo a avaliaç</w:t>
      </w:r>
      <w:r w:rsidR="00627AB9">
        <w:t xml:space="preserve">ão </w:t>
      </w:r>
      <w:r w:rsidR="00CC4A2C">
        <w:t>do</w:t>
      </w:r>
      <w:r w:rsidR="00627AB9">
        <w:t xml:space="preserve"> crescimento real </w:t>
      </w:r>
      <w:r w:rsidR="00CC4A2C">
        <w:t xml:space="preserve">do negócio </w:t>
      </w:r>
      <w:r w:rsidR="00627AB9">
        <w:t>durante os períodos avaliados, em relação à inflação</w:t>
      </w:r>
      <w:r w:rsidR="00F47E94">
        <w:t xml:space="preserve"> </w:t>
      </w:r>
      <w:proofErr w:type="gramStart"/>
      <w:r w:rsidR="00F47E94">
        <w:t>proporcionar</w:t>
      </w:r>
      <w:proofErr w:type="gramEnd"/>
      <w:r w:rsidR="00F47E94">
        <w:t xml:space="preserve"> ao administrador responsável informações para orientar decisões estratégicas</w:t>
      </w:r>
      <w:r w:rsidR="00627AB9">
        <w:t xml:space="preserve">. </w:t>
      </w:r>
      <w:commentRangeEnd w:id="148"/>
      <w:r w:rsidR="00291A14">
        <w:rPr>
          <w:rStyle w:val="Refdecomentrio"/>
        </w:rPr>
        <w:commentReference w:id="148"/>
      </w:r>
    </w:p>
    <w:p w:rsidR="00AF35C5" w:rsidRDefault="00AF35C5" w:rsidP="00597607">
      <w:pPr>
        <w:pStyle w:val="PargrafodaLista"/>
        <w:spacing w:line="360" w:lineRule="auto"/>
        <w:ind w:left="0"/>
        <w:rPr>
          <w:ins w:id="155" w:author="RNPG" w:date="2023-08-06T21:05:00Z"/>
          <w:b/>
        </w:rPr>
      </w:pPr>
    </w:p>
    <w:p w:rsidR="00597607" w:rsidRPr="00FB64CA" w:rsidRDefault="00597607" w:rsidP="00597607">
      <w:pPr>
        <w:pStyle w:val="PargrafodaLista"/>
        <w:spacing w:line="360" w:lineRule="auto"/>
        <w:ind w:left="0"/>
        <w:rPr>
          <w:b/>
        </w:rPr>
      </w:pPr>
      <w:r w:rsidRPr="00FB64CA">
        <w:rPr>
          <w:b/>
        </w:rPr>
        <w:t>Material e Métodos</w:t>
      </w:r>
    </w:p>
    <w:p w:rsidR="00597607" w:rsidRPr="00FB64CA" w:rsidRDefault="00597607" w:rsidP="00597607">
      <w:pPr>
        <w:pStyle w:val="PargrafodaLista"/>
        <w:spacing w:line="360" w:lineRule="auto"/>
        <w:ind w:left="0"/>
        <w:rPr>
          <w:b/>
        </w:rPr>
      </w:pPr>
    </w:p>
    <w:p w:rsidR="00597607" w:rsidRPr="00FB64CA" w:rsidRDefault="00763E8E" w:rsidP="00597607">
      <w:pPr>
        <w:pStyle w:val="PargrafodaLista"/>
        <w:spacing w:line="360" w:lineRule="auto"/>
        <w:ind w:left="0" w:firstLine="708"/>
        <w:rPr>
          <w:shd w:val="clear" w:color="auto" w:fill="FFFFFF"/>
        </w:rPr>
      </w:pPr>
      <w:ins w:id="156" w:author="RNPG" w:date="2023-08-13T19:15:00Z">
        <w:r>
          <w:t xml:space="preserve">A pesquisa foi realizada em uma empresa familiar de prestação de serviços odontológicos sediada em Belo Horizonte, Minas Gerais, </w:t>
        </w:r>
        <w:proofErr w:type="spellStart"/>
        <w:proofErr w:type="gramStart"/>
        <w:r>
          <w:t>Brasil.</w:t>
        </w:r>
      </w:ins>
      <w:commentRangeStart w:id="157"/>
      <w:proofErr w:type="gramEnd"/>
      <w:r w:rsidR="00597607" w:rsidRPr="00FB64CA">
        <w:t>A</w:t>
      </w:r>
      <w:commentRangeEnd w:id="157"/>
      <w:proofErr w:type="spellEnd"/>
      <w:r>
        <w:rPr>
          <w:rStyle w:val="Refdecomentrio"/>
        </w:rPr>
        <w:commentReference w:id="157"/>
      </w:r>
      <w:r w:rsidR="00597607" w:rsidRPr="00FB64CA">
        <w:t xml:space="preserve"> base de dados utilizada no presente estudo tem sua fonte na geração e exportação de dados financeiros diários do software de gestão “Simples Denta” utilizado na empresa em questão e foi cedido aos autores após seleção prévia das variáveis e proteção dos dados sensíveis de acordo com a finalidade da operação, segundo a Lei Geral de Proteção de Dados Pessoais (LGPD), </w:t>
      </w:r>
      <w:r w:rsidR="00597607" w:rsidRPr="00FB64CA">
        <w:rPr>
          <w:bCs/>
          <w:bdr w:val="none" w:sz="0" w:space="0" w:color="auto" w:frame="1"/>
          <w:shd w:val="clear" w:color="auto" w:fill="FFFFFF"/>
        </w:rPr>
        <w:t>n° 13.709/2018 e também pelo Guia de Boas Práticas: lei Geral de Proteção de Dados (</w:t>
      </w:r>
      <w:r w:rsidR="00597607" w:rsidRPr="00FB64CA">
        <w:rPr>
          <w:shd w:val="clear" w:color="auto" w:fill="FFFFFF"/>
        </w:rPr>
        <w:t>documento elaborado em 2020 pelos diferentes órgãos que compõem o Comitê Central de Governança de Dados).</w:t>
      </w:r>
    </w:p>
    <w:p w:rsidR="00597607" w:rsidRPr="00FB64CA" w:rsidRDefault="00597607" w:rsidP="00597607">
      <w:pPr>
        <w:pStyle w:val="PargrafodaLista"/>
        <w:spacing w:line="360" w:lineRule="auto"/>
        <w:ind w:left="0" w:firstLine="708"/>
      </w:pPr>
      <w:r w:rsidRPr="00FB64CA">
        <w:rPr>
          <w:shd w:val="clear" w:color="auto" w:fill="FFFFFF"/>
        </w:rPr>
        <w:t xml:space="preserve">As variáveis utilizadas neste trabalho são compostas por dados </w:t>
      </w:r>
      <w:commentRangeStart w:id="158"/>
      <w:r w:rsidRPr="00FB64CA">
        <w:rPr>
          <w:shd w:val="clear" w:color="auto" w:fill="FFFFFF"/>
        </w:rPr>
        <w:t>quantitativos</w:t>
      </w:r>
      <w:commentRangeEnd w:id="158"/>
      <w:r w:rsidR="009F20A2">
        <w:rPr>
          <w:rStyle w:val="Refdecomentrio"/>
        </w:rPr>
        <w:commentReference w:id="158"/>
      </w:r>
      <w:r w:rsidRPr="00FB64CA">
        <w:rPr>
          <w:shd w:val="clear" w:color="auto" w:fill="FFFFFF"/>
        </w:rPr>
        <w:t xml:space="preserve"> contínuos, que, conforme bem descrito por </w:t>
      </w:r>
      <w:proofErr w:type="spellStart"/>
      <w:r w:rsidRPr="00FB64CA">
        <w:t>Bussab</w:t>
      </w:r>
      <w:proofErr w:type="spellEnd"/>
      <w:r w:rsidRPr="00FB64CA">
        <w:t xml:space="preserve"> e </w:t>
      </w:r>
      <w:proofErr w:type="spellStart"/>
      <w:r w:rsidRPr="00FB64CA">
        <w:t>Morettin</w:t>
      </w:r>
      <w:proofErr w:type="spellEnd"/>
      <w:r w:rsidRPr="00FB64CA">
        <w:t xml:space="preserve"> (2017)</w:t>
      </w:r>
      <w:r w:rsidRPr="00FB64CA">
        <w:rPr>
          <w:shd w:val="clear" w:color="auto" w:fill="FFFFFF"/>
        </w:rPr>
        <w:t xml:space="preserve">, são variáveis métricas que podem assumir inúmeros valores de uma escala numérica e ao qual podem ser atribuídas contagem e mensuração para análises estatísticas. </w:t>
      </w:r>
      <w:r w:rsidR="00A94713">
        <w:rPr>
          <w:shd w:val="clear" w:color="auto" w:fill="FFFFFF"/>
        </w:rPr>
        <w:t xml:space="preserve">As informações </w:t>
      </w:r>
      <w:r w:rsidRPr="00FB64CA">
        <w:rPr>
          <w:shd w:val="clear" w:color="auto" w:fill="FFFFFF"/>
        </w:rPr>
        <w:t>coletad</w:t>
      </w:r>
      <w:r w:rsidR="00A94713">
        <w:rPr>
          <w:shd w:val="clear" w:color="auto" w:fill="FFFFFF"/>
        </w:rPr>
        <w:t>a</w:t>
      </w:r>
      <w:r w:rsidRPr="00FB64CA">
        <w:rPr>
          <w:shd w:val="clear" w:color="auto" w:fill="FFFFFF"/>
        </w:rPr>
        <w:t xml:space="preserve">s são </w:t>
      </w:r>
      <w:proofErr w:type="gramStart"/>
      <w:r w:rsidRPr="00FB64CA">
        <w:rPr>
          <w:shd w:val="clear" w:color="auto" w:fill="FFFFFF"/>
        </w:rPr>
        <w:t>dados</w:t>
      </w:r>
      <w:proofErr w:type="gramEnd"/>
      <w:r w:rsidRPr="00FB64CA">
        <w:rPr>
          <w:shd w:val="clear" w:color="auto" w:fill="FFFFFF"/>
        </w:rPr>
        <w:t xml:space="preserve"> financeiros de entrada e saída de caixa, organizados em uma tabela Microsoft Excel e relativos ao período de tempo de janeiro de </w:t>
      </w:r>
      <w:r w:rsidRPr="002B0877">
        <w:rPr>
          <w:color w:val="FF0000"/>
          <w:shd w:val="clear" w:color="auto" w:fill="FFFFFF"/>
          <w:rPrChange w:id="159" w:author="RNPG" w:date="2023-08-13T19:18:00Z">
            <w:rPr>
              <w:shd w:val="clear" w:color="auto" w:fill="FFFFFF"/>
            </w:rPr>
          </w:rPrChange>
        </w:rPr>
        <w:t>2022 a agosto de 2023</w:t>
      </w:r>
      <w:r w:rsidRPr="00FB64CA">
        <w:rPr>
          <w:shd w:val="clear" w:color="auto" w:fill="FFFFFF"/>
        </w:rPr>
        <w:t>, separados por mês.</w:t>
      </w:r>
      <w:ins w:id="160" w:author="RNPG" w:date="2023-08-13T19:18:00Z">
        <w:r w:rsidR="002B0877">
          <w:rPr>
            <w:shd w:val="clear" w:color="auto" w:fill="FFFFFF"/>
          </w:rPr>
          <w:t xml:space="preserve"> A tabel</w:t>
        </w:r>
        <w:r w:rsidR="00A94713">
          <w:rPr>
            <w:shd w:val="clear" w:color="auto" w:fill="FFFFFF"/>
          </w:rPr>
          <w:t xml:space="preserve">a em que os dados foram </w:t>
        </w:r>
        <w:proofErr w:type="spellStart"/>
        <w:r w:rsidR="00A94713">
          <w:rPr>
            <w:shd w:val="clear" w:color="auto" w:fill="FFFFFF"/>
          </w:rPr>
          <w:t>coletados</w:t>
        </w:r>
        <w:r w:rsidR="002B0877">
          <w:rPr>
            <w:shd w:val="clear" w:color="auto" w:fill="FFFFFF"/>
          </w:rPr>
          <w:t>s</w:t>
        </w:r>
        <w:proofErr w:type="spellEnd"/>
        <w:r w:rsidR="002B0877">
          <w:rPr>
            <w:shd w:val="clear" w:color="auto" w:fill="FFFFFF"/>
          </w:rPr>
          <w:t xml:space="preserve"> é gerada automaticamente </w:t>
        </w:r>
      </w:ins>
      <w:ins w:id="161" w:author="RNPG" w:date="2023-08-13T19:19:00Z">
        <w:r w:rsidR="00A94713">
          <w:rPr>
            <w:shd w:val="clear" w:color="auto" w:fill="FFFFFF"/>
          </w:rPr>
          <w:t xml:space="preserve">no software Simples Dental quando solicitado </w:t>
        </w:r>
        <w:proofErr w:type="gramStart"/>
        <w:r w:rsidR="00A94713">
          <w:rPr>
            <w:shd w:val="clear" w:color="auto" w:fill="FFFFFF"/>
          </w:rPr>
          <w:t>a</w:t>
        </w:r>
        <w:proofErr w:type="gramEnd"/>
        <w:r w:rsidR="00A94713">
          <w:rPr>
            <w:shd w:val="clear" w:color="auto" w:fill="FFFFFF"/>
          </w:rPr>
          <w:t xml:space="preserve"> exportação dos dados mensais. </w:t>
        </w:r>
      </w:ins>
      <w:r w:rsidRPr="00FB64CA">
        <w:rPr>
          <w:shd w:val="clear" w:color="auto" w:fill="FFFFFF"/>
        </w:rPr>
        <w:t xml:space="preserve"> Para melhor compreensão dos resultados, foi adicionado à base de dados informações relativas ao IPCA </w:t>
      </w:r>
      <w:r w:rsidR="00FE639E">
        <w:rPr>
          <w:shd w:val="clear" w:color="auto" w:fill="FFFFFF"/>
        </w:rPr>
        <w:t>de Belo Horizonte (MG)</w:t>
      </w:r>
      <w:ins w:id="162" w:author="RNPG" w:date="2023-08-13T19:23:00Z">
        <w:r w:rsidR="004B57BF">
          <w:rPr>
            <w:shd w:val="clear" w:color="auto" w:fill="FFFFFF"/>
          </w:rPr>
          <w:t xml:space="preserve">, cidade sede da empresa em questão, </w:t>
        </w:r>
      </w:ins>
      <w:r w:rsidRPr="00FB64CA">
        <w:rPr>
          <w:shd w:val="clear" w:color="auto" w:fill="FFFFFF"/>
        </w:rPr>
        <w:t>durante o mesmo período</w:t>
      </w:r>
      <w:ins w:id="163" w:author="RNPG" w:date="2023-08-13T19:23:00Z">
        <w:r w:rsidR="004B57BF">
          <w:rPr>
            <w:shd w:val="clear" w:color="auto" w:fill="FFFFFF"/>
          </w:rPr>
          <w:t xml:space="preserve"> do estudo</w:t>
        </w:r>
      </w:ins>
      <w:r w:rsidRPr="00FB64CA">
        <w:rPr>
          <w:shd w:val="clear" w:color="auto" w:fill="FFFFFF"/>
        </w:rPr>
        <w:t>. De acordo com o Instituto Brasileiro de Geografia e Estatística (IBGE), o IPCA é um índice que tem como objetivo medir a inflação de um conjunto de produtos e serviços referentes ao consumo das famílias brasileiras com rendimento mensal de um a quarenta salários mínimos e residentes em áreas urbanas. Os dados gerados por padrão</w:t>
      </w:r>
      <w:ins w:id="164" w:author="RNPG" w:date="2023-08-13T19:25:00Z">
        <w:r w:rsidR="00122B1A">
          <w:rPr>
            <w:shd w:val="clear" w:color="auto" w:fill="FFFFFF"/>
          </w:rPr>
          <w:t xml:space="preserve"> </w:t>
        </w:r>
      </w:ins>
      <w:ins w:id="165" w:author="RNPG" w:date="2023-08-13T19:24:00Z">
        <w:r w:rsidR="00122B1A">
          <w:rPr>
            <w:shd w:val="clear" w:color="auto" w:fill="FFFFFF"/>
          </w:rPr>
          <w:t>(default)</w:t>
        </w:r>
      </w:ins>
      <w:r w:rsidRPr="00FB64CA">
        <w:rPr>
          <w:shd w:val="clear" w:color="auto" w:fill="FFFFFF"/>
        </w:rPr>
        <w:t xml:space="preserve"> </w:t>
      </w:r>
      <w:r w:rsidR="00122B1A">
        <w:rPr>
          <w:shd w:val="clear" w:color="auto" w:fill="FFFFFF"/>
        </w:rPr>
        <w:t xml:space="preserve">para a exportação dos dados mensais do </w:t>
      </w:r>
      <w:r w:rsidRPr="00FB64CA">
        <w:rPr>
          <w:shd w:val="clear" w:color="auto" w:fill="FFFFFF"/>
        </w:rPr>
        <w:t>software são compostos de data do recebimento, forma de pagamento, valor total, valor recebido, dados do pagador, tipo e descrição da movimentação financeira. Para preservação dos dados sensíveis, foram selecionadas</w:t>
      </w:r>
      <w:ins w:id="166" w:author="RNPG" w:date="2023-08-13T19:25:00Z">
        <w:r w:rsidR="002B6D9B">
          <w:rPr>
            <w:shd w:val="clear" w:color="auto" w:fill="FFFFFF"/>
          </w:rPr>
          <w:t xml:space="preserve"> das planilhas</w:t>
        </w:r>
      </w:ins>
      <w:r w:rsidRPr="00FB64CA">
        <w:rPr>
          <w:shd w:val="clear" w:color="auto" w:fill="FFFFFF"/>
        </w:rPr>
        <w:t xml:space="preserve"> apenas as variáveis estritamente relacionadas ao fluxo de caixa: data, tipo da movimentação financeira (receita ou despesa) e o valor em moeda </w:t>
      </w:r>
      <w:commentRangeStart w:id="167"/>
      <w:r w:rsidRPr="00FB64CA">
        <w:rPr>
          <w:shd w:val="clear" w:color="auto" w:fill="FFFFFF"/>
        </w:rPr>
        <w:t>corrente</w:t>
      </w:r>
      <w:commentRangeEnd w:id="167"/>
      <w:r w:rsidR="0051152A">
        <w:rPr>
          <w:rStyle w:val="Refdecomentrio"/>
        </w:rPr>
        <w:commentReference w:id="167"/>
      </w:r>
      <w:r w:rsidRPr="00FB64CA">
        <w:rPr>
          <w:shd w:val="clear" w:color="auto" w:fill="FFFFFF"/>
        </w:rPr>
        <w:t xml:space="preserve">. </w:t>
      </w:r>
      <w:ins w:id="168" w:author="RNPG" w:date="2023-08-13T19:26:00Z">
        <w:r w:rsidR="002B6D9B">
          <w:rPr>
            <w:shd w:val="clear" w:color="auto" w:fill="FFFFFF"/>
          </w:rPr>
          <w:t xml:space="preserve">Para fins de análise dos resultados, foi </w:t>
        </w:r>
        <w:proofErr w:type="gramStart"/>
        <w:r w:rsidR="002B6D9B">
          <w:rPr>
            <w:shd w:val="clear" w:color="auto" w:fill="FFFFFF"/>
          </w:rPr>
          <w:t>adicionado</w:t>
        </w:r>
        <w:proofErr w:type="gramEnd"/>
        <w:r w:rsidR="002B6D9B">
          <w:rPr>
            <w:shd w:val="clear" w:color="auto" w:fill="FFFFFF"/>
          </w:rPr>
          <w:t xml:space="preserve"> posteriormente uma coluna com o índice mensal do IPCA para o período em questão.</w:t>
        </w:r>
      </w:ins>
    </w:p>
    <w:p w:rsidR="00597607" w:rsidRPr="00FB64CA" w:rsidRDefault="00597607" w:rsidP="00597607">
      <w:pPr>
        <w:spacing w:line="360" w:lineRule="auto"/>
      </w:pPr>
      <w:r w:rsidRPr="00FB64CA">
        <w:t xml:space="preserve">O presente estudo terá ênfase na estatística </w:t>
      </w:r>
      <w:commentRangeStart w:id="169"/>
      <w:r w:rsidRPr="00FB64CA">
        <w:t>descritiva</w:t>
      </w:r>
      <w:commentRangeEnd w:id="169"/>
      <w:r w:rsidR="002D039C">
        <w:rPr>
          <w:rStyle w:val="Refdecomentrio"/>
        </w:rPr>
        <w:commentReference w:id="169"/>
      </w:r>
      <w:r w:rsidRPr="00FB64CA">
        <w:t>, um ramo da estatística que se concentra na coleta, organização, análise e apresentação de dados (</w:t>
      </w:r>
      <w:proofErr w:type="spellStart"/>
      <w:r w:rsidRPr="00FB64CA">
        <w:t>Bussab</w:t>
      </w:r>
      <w:proofErr w:type="spellEnd"/>
      <w:r w:rsidRPr="00FB64CA">
        <w:t xml:space="preserve"> e </w:t>
      </w:r>
      <w:proofErr w:type="spellStart"/>
      <w:r w:rsidRPr="00FB64CA">
        <w:t>Morettin</w:t>
      </w:r>
      <w:proofErr w:type="spellEnd"/>
      <w:r w:rsidRPr="00FB64CA">
        <w:t xml:space="preserve"> 2017).</w:t>
      </w:r>
    </w:p>
    <w:p w:rsidR="00597607" w:rsidRPr="00FB64CA" w:rsidRDefault="00597607" w:rsidP="00597607">
      <w:pPr>
        <w:spacing w:line="360" w:lineRule="auto"/>
      </w:pPr>
      <w:r w:rsidRPr="00FB64CA">
        <w:lastRenderedPageBreak/>
        <w:t xml:space="preserve">O fluxo de trabalho consiste na organização, preparação e análise descritiva dos dados recebidos através da criação de </w:t>
      </w:r>
      <w:proofErr w:type="spellStart"/>
      <w:r w:rsidRPr="00FB64CA">
        <w:t>scrpits</w:t>
      </w:r>
      <w:proofErr w:type="spellEnd"/>
      <w:r w:rsidRPr="00FB64CA">
        <w:t xml:space="preserve"> na linguagem R, considerando a metodologia a seguir:</w:t>
      </w:r>
    </w:p>
    <w:p w:rsidR="00597607" w:rsidRPr="00FB64CA" w:rsidRDefault="00597607" w:rsidP="00597607">
      <w:pPr>
        <w:pStyle w:val="PargrafodaLista"/>
        <w:numPr>
          <w:ilvl w:val="0"/>
          <w:numId w:val="1"/>
        </w:numPr>
        <w:spacing w:line="360" w:lineRule="auto"/>
        <w:rPr>
          <w:shd w:val="clear" w:color="auto" w:fill="FFFFFF"/>
        </w:rPr>
      </w:pPr>
      <w:r w:rsidRPr="00FB64CA">
        <w:rPr>
          <w:shd w:val="clear" w:color="auto" w:fill="FFFFFF"/>
        </w:rPr>
        <w:t>Organização e preparo da base de dados recebida em planilha Microsoft Excel</w:t>
      </w:r>
      <w:r w:rsidR="00707695">
        <w:rPr>
          <w:shd w:val="clear" w:color="auto" w:fill="FFFFFF"/>
        </w:rPr>
        <w:t xml:space="preserve"> gerada pela exportação dos dados mensais do software Simples Dental</w:t>
      </w:r>
      <w:r w:rsidR="00551F58">
        <w:rPr>
          <w:shd w:val="clear" w:color="auto" w:fill="FFFFFF"/>
        </w:rPr>
        <w:t xml:space="preserve"> com os resultados da empresa em questão.</w:t>
      </w:r>
    </w:p>
    <w:p w:rsidR="00597607" w:rsidRPr="00FB64CA" w:rsidRDefault="00597607" w:rsidP="00597607">
      <w:pPr>
        <w:pStyle w:val="PargrafodaLista"/>
        <w:numPr>
          <w:ilvl w:val="0"/>
          <w:numId w:val="1"/>
        </w:numPr>
        <w:spacing w:line="360" w:lineRule="auto"/>
        <w:rPr>
          <w:shd w:val="clear" w:color="auto" w:fill="FFFFFF"/>
        </w:rPr>
      </w:pPr>
      <w:r w:rsidRPr="00FB64CA">
        <w:rPr>
          <w:shd w:val="clear" w:color="auto" w:fill="FFFFFF"/>
        </w:rPr>
        <w:t>Análise</w:t>
      </w:r>
      <w:ins w:id="170" w:author="RNPG" w:date="2023-08-13T19:32:00Z">
        <w:r w:rsidR="00551F58">
          <w:rPr>
            <w:shd w:val="clear" w:color="auto" w:fill="FFFFFF"/>
          </w:rPr>
          <w:t xml:space="preserve"> dos dados, dos objetivos</w:t>
        </w:r>
      </w:ins>
      <w:r w:rsidRPr="00FB64CA">
        <w:rPr>
          <w:shd w:val="clear" w:color="auto" w:fill="FFFFFF"/>
        </w:rPr>
        <w:t xml:space="preserve"> e criação de funções e scripts adequados para o processamento e manipulação dos </w:t>
      </w:r>
      <w:ins w:id="171" w:author="RNPG" w:date="2023-08-13T19:32:00Z">
        <w:r w:rsidR="00551F58" w:rsidRPr="00FB64CA">
          <w:rPr>
            <w:shd w:val="clear" w:color="auto" w:fill="FFFFFF"/>
          </w:rPr>
          <w:t>dados.</w:t>
        </w:r>
      </w:ins>
      <w:r w:rsidRPr="00FB64CA">
        <w:rPr>
          <w:shd w:val="clear" w:color="auto" w:fill="FFFFFF"/>
        </w:rPr>
        <w:t xml:space="preserve"> </w:t>
      </w:r>
    </w:p>
    <w:p w:rsidR="00597607" w:rsidRPr="00B95993" w:rsidRDefault="00597607" w:rsidP="00597607">
      <w:pPr>
        <w:pStyle w:val="PargrafodaLista"/>
        <w:numPr>
          <w:ilvl w:val="0"/>
          <w:numId w:val="1"/>
        </w:numPr>
        <w:spacing w:line="360" w:lineRule="auto"/>
        <w:rPr>
          <w:color w:val="FF0000"/>
          <w:shd w:val="clear" w:color="auto" w:fill="FFFFFF"/>
          <w:rPrChange w:id="172" w:author="RNPG" w:date="2023-08-13T19:40:00Z">
            <w:rPr>
              <w:shd w:val="clear" w:color="auto" w:fill="FFFFFF"/>
            </w:rPr>
          </w:rPrChange>
        </w:rPr>
      </w:pPr>
      <w:r w:rsidRPr="00B95993">
        <w:rPr>
          <w:color w:val="FF0000"/>
          <w:shd w:val="clear" w:color="auto" w:fill="FFFFFF"/>
          <w:rPrChange w:id="173" w:author="RNPG" w:date="2023-08-13T19:40:00Z">
            <w:rPr>
              <w:shd w:val="clear" w:color="auto" w:fill="FFFFFF"/>
            </w:rPr>
          </w:rPrChange>
        </w:rPr>
        <w:t xml:space="preserve">Criação de modelagem de regressão simples para comparação do resultado líquido mensal com o </w:t>
      </w:r>
      <w:commentRangeStart w:id="174"/>
      <w:r w:rsidRPr="00B95993">
        <w:rPr>
          <w:color w:val="FF0000"/>
          <w:shd w:val="clear" w:color="auto" w:fill="FFFFFF"/>
          <w:rPrChange w:id="175" w:author="RNPG" w:date="2023-08-13T19:40:00Z">
            <w:rPr>
              <w:shd w:val="clear" w:color="auto" w:fill="FFFFFF"/>
            </w:rPr>
          </w:rPrChange>
        </w:rPr>
        <w:t>IPCA</w:t>
      </w:r>
      <w:commentRangeEnd w:id="174"/>
      <w:r w:rsidR="00B95993">
        <w:rPr>
          <w:rStyle w:val="Refdecomentrio"/>
        </w:rPr>
        <w:commentReference w:id="174"/>
      </w:r>
      <w:ins w:id="176" w:author="RNPG" w:date="2023-08-17T16:52:00Z">
        <w:r w:rsidR="003C1333">
          <w:rPr>
            <w:color w:val="FF0000"/>
            <w:shd w:val="clear" w:color="auto" w:fill="FFFFFF"/>
          </w:rPr>
          <w:t>, de um ano ao outro, para o mesmo período,</w:t>
        </w:r>
      </w:ins>
    </w:p>
    <w:p w:rsidR="00597607" w:rsidRPr="00FB64CA" w:rsidRDefault="00597607" w:rsidP="00597607">
      <w:pPr>
        <w:pStyle w:val="PargrafodaLista"/>
        <w:numPr>
          <w:ilvl w:val="0"/>
          <w:numId w:val="1"/>
        </w:numPr>
        <w:spacing w:line="360" w:lineRule="auto"/>
        <w:rPr>
          <w:shd w:val="clear" w:color="auto" w:fill="FFFFFF"/>
        </w:rPr>
      </w:pPr>
      <w:r w:rsidRPr="00FB64CA">
        <w:rPr>
          <w:shd w:val="clear" w:color="auto" w:fill="FFFFFF"/>
        </w:rPr>
        <w:t>Exportação dos resultados coletados em formato de gráficos para apresentação aos gestores responsáveis</w:t>
      </w:r>
    </w:p>
    <w:p w:rsidR="00597607" w:rsidRPr="00FB64CA" w:rsidRDefault="00597607" w:rsidP="00597607">
      <w:pPr>
        <w:spacing w:line="360" w:lineRule="auto"/>
        <w:rPr>
          <w:shd w:val="clear" w:color="auto" w:fill="FFFFFF"/>
        </w:rPr>
      </w:pPr>
      <w:r w:rsidRPr="00FB64CA">
        <w:rPr>
          <w:shd w:val="clear" w:color="auto" w:fill="FFFFFF"/>
        </w:rPr>
        <w:t xml:space="preserve">Uma demanda específica do gestor responsável foi </w:t>
      </w:r>
      <w:proofErr w:type="gramStart"/>
      <w:r w:rsidRPr="00FB64CA">
        <w:rPr>
          <w:shd w:val="clear" w:color="auto" w:fill="FFFFFF"/>
        </w:rPr>
        <w:t>a</w:t>
      </w:r>
      <w:proofErr w:type="gramEnd"/>
      <w:r w:rsidRPr="00FB64CA">
        <w:rPr>
          <w:shd w:val="clear" w:color="auto" w:fill="FFFFFF"/>
        </w:rPr>
        <w:t xml:space="preserve"> necessidade de análise do negócio frente à inflação e a dúvida do crescimento real do negócio, já que o software utilizado expõem apenas os resultados do fluxo de caixa por período, sem nenhum tipo de análise estatística ou comparação com outros índices ou fatores externos ao negócio.</w:t>
      </w:r>
    </w:p>
    <w:p w:rsidR="00597607" w:rsidRPr="00FB64CA" w:rsidRDefault="00597607" w:rsidP="00597607">
      <w:pPr>
        <w:spacing w:line="360" w:lineRule="auto"/>
        <w:rPr>
          <w:shd w:val="clear" w:color="auto" w:fill="FFFFFF"/>
        </w:rPr>
      </w:pPr>
    </w:p>
    <w:p w:rsidR="00597607" w:rsidRPr="00FB64CA" w:rsidRDefault="00597607" w:rsidP="00597607">
      <w:pPr>
        <w:spacing w:line="360" w:lineRule="auto"/>
        <w:ind w:firstLine="360"/>
      </w:pPr>
      <w:r w:rsidRPr="00FB64CA">
        <w:rPr>
          <w:shd w:val="clear" w:color="auto" w:fill="FFFFFF"/>
        </w:rPr>
        <w:t xml:space="preserve">O Sistema operacional utilizado para no presente estudo foi um notebook </w:t>
      </w:r>
      <w:r w:rsidRPr="00FB64CA">
        <w:t>Intel(R) Core (TM) i5-7200U CPU @ 2.50GHz 2.70 GHz, Sistema operacional de 64 bits, processador baseado em x64 com 8,00 GB de memória.</w:t>
      </w:r>
    </w:p>
    <w:p w:rsidR="00597607" w:rsidRPr="00FB64CA" w:rsidRDefault="00597607" w:rsidP="00597607">
      <w:pPr>
        <w:spacing w:line="360" w:lineRule="auto"/>
        <w:ind w:firstLine="360"/>
      </w:pPr>
      <w:r w:rsidRPr="00FB64CA">
        <w:t xml:space="preserve">A versão da linguagem R utilizada foi: </w:t>
      </w:r>
      <w:r w:rsidRPr="00FB64CA">
        <w:rPr>
          <w:rFonts w:eastAsia="Times New Roman"/>
          <w:bdr w:val="none" w:sz="0" w:space="0" w:color="auto" w:frame="1"/>
          <w:lang w:eastAsia="pt-BR"/>
        </w:rPr>
        <w:t xml:space="preserve">R </w:t>
      </w:r>
      <w:proofErr w:type="spellStart"/>
      <w:r w:rsidRPr="00FB64CA">
        <w:rPr>
          <w:rFonts w:eastAsia="Times New Roman"/>
          <w:bdr w:val="none" w:sz="0" w:space="0" w:color="auto" w:frame="1"/>
          <w:lang w:eastAsia="pt-BR"/>
        </w:rPr>
        <w:t>version</w:t>
      </w:r>
      <w:proofErr w:type="spellEnd"/>
      <w:r w:rsidRPr="00FB64CA">
        <w:rPr>
          <w:rFonts w:eastAsia="Times New Roman"/>
          <w:bdr w:val="none" w:sz="0" w:space="0" w:color="auto" w:frame="1"/>
          <w:lang w:eastAsia="pt-BR"/>
        </w:rPr>
        <w:t xml:space="preserve"> 4.2.3 (2023-03-15 </w:t>
      </w:r>
      <w:proofErr w:type="spellStart"/>
      <w:r w:rsidRPr="00FB64CA">
        <w:rPr>
          <w:rFonts w:eastAsia="Times New Roman"/>
          <w:bdr w:val="none" w:sz="0" w:space="0" w:color="auto" w:frame="1"/>
          <w:lang w:eastAsia="pt-BR"/>
        </w:rPr>
        <w:t>ucrt</w:t>
      </w:r>
      <w:proofErr w:type="spellEnd"/>
      <w:r w:rsidRPr="00FB64CA">
        <w:rPr>
          <w:rFonts w:eastAsia="Times New Roman"/>
          <w:bdr w:val="none" w:sz="0" w:space="0" w:color="auto" w:frame="1"/>
          <w:lang w:eastAsia="pt-BR"/>
        </w:rPr>
        <w:t>) -- "</w:t>
      </w:r>
      <w:proofErr w:type="spellStart"/>
      <w:r w:rsidRPr="00FB64CA">
        <w:rPr>
          <w:rFonts w:eastAsia="Times New Roman"/>
          <w:bdr w:val="none" w:sz="0" w:space="0" w:color="auto" w:frame="1"/>
          <w:lang w:eastAsia="pt-BR"/>
        </w:rPr>
        <w:t>Shortstop</w:t>
      </w:r>
      <w:proofErr w:type="spellEnd"/>
      <w:r w:rsidRPr="00FB64CA">
        <w:rPr>
          <w:rFonts w:eastAsia="Times New Roman"/>
          <w:bdr w:val="none" w:sz="0" w:space="0" w:color="auto" w:frame="1"/>
          <w:lang w:eastAsia="pt-BR"/>
        </w:rPr>
        <w:t xml:space="preserve"> </w:t>
      </w:r>
      <w:proofErr w:type="spellStart"/>
      <w:r w:rsidRPr="00FB64CA">
        <w:rPr>
          <w:rFonts w:eastAsia="Times New Roman"/>
          <w:bdr w:val="none" w:sz="0" w:space="0" w:color="auto" w:frame="1"/>
          <w:lang w:eastAsia="pt-BR"/>
        </w:rPr>
        <w:t>Beagle</w:t>
      </w:r>
      <w:proofErr w:type="spellEnd"/>
      <w:r w:rsidRPr="00FB64CA">
        <w:t xml:space="preserve"> </w:t>
      </w:r>
      <w:r w:rsidRPr="00FB64CA">
        <w:rPr>
          <w:rFonts w:eastAsia="Times New Roman"/>
          <w:bdr w:val="none" w:sz="0" w:space="0" w:color="auto" w:frame="1"/>
          <w:lang w:eastAsia="pt-BR"/>
        </w:rPr>
        <w:t xml:space="preserve">Copyright (C) 2023 The R Foundation for </w:t>
      </w:r>
      <w:proofErr w:type="spellStart"/>
      <w:r w:rsidRPr="00FB64CA">
        <w:rPr>
          <w:rFonts w:eastAsia="Times New Roman"/>
          <w:bdr w:val="none" w:sz="0" w:space="0" w:color="auto" w:frame="1"/>
          <w:lang w:eastAsia="pt-BR"/>
        </w:rPr>
        <w:t>Statistical</w:t>
      </w:r>
      <w:proofErr w:type="spellEnd"/>
      <w:r w:rsidRPr="00FB64CA">
        <w:rPr>
          <w:rFonts w:eastAsia="Times New Roman"/>
          <w:bdr w:val="none" w:sz="0" w:space="0" w:color="auto" w:frame="1"/>
          <w:lang w:eastAsia="pt-BR"/>
        </w:rPr>
        <w:t xml:space="preserve"> </w:t>
      </w:r>
      <w:proofErr w:type="spellStart"/>
      <w:r w:rsidRPr="00FB64CA">
        <w:rPr>
          <w:rFonts w:eastAsia="Times New Roman"/>
          <w:bdr w:val="none" w:sz="0" w:space="0" w:color="auto" w:frame="1"/>
          <w:lang w:eastAsia="pt-BR"/>
        </w:rPr>
        <w:t>Computing</w:t>
      </w:r>
      <w:proofErr w:type="spellEnd"/>
      <w:r w:rsidRPr="00FB64CA">
        <w:rPr>
          <w:rFonts w:eastAsia="Times New Roman"/>
          <w:bdr w:val="none" w:sz="0" w:space="0" w:color="auto" w:frame="1"/>
          <w:lang w:eastAsia="pt-BR"/>
        </w:rPr>
        <w:t>”</w:t>
      </w:r>
      <w:r w:rsidRPr="00FB64CA">
        <w:t xml:space="preserve"> </w:t>
      </w:r>
      <w:r w:rsidRPr="00FB64CA">
        <w:rPr>
          <w:rFonts w:eastAsia="Times New Roman"/>
          <w:bdr w:val="none" w:sz="0" w:space="0" w:color="auto" w:frame="1"/>
          <w:lang w:eastAsia="pt-BR"/>
        </w:rPr>
        <w:t xml:space="preserve">Platform: x86_64-w64-mingw32/x64 (64-bit) e a versão do R </w:t>
      </w:r>
      <w:proofErr w:type="spellStart"/>
      <w:proofErr w:type="gramStart"/>
      <w:r w:rsidRPr="00FB64CA">
        <w:rPr>
          <w:rFonts w:eastAsia="Times New Roman"/>
          <w:bdr w:val="none" w:sz="0" w:space="0" w:color="auto" w:frame="1"/>
          <w:lang w:eastAsia="pt-BR"/>
        </w:rPr>
        <w:t>studio</w:t>
      </w:r>
      <w:proofErr w:type="spellEnd"/>
      <w:proofErr w:type="gramEnd"/>
      <w:r w:rsidRPr="00FB64CA">
        <w:rPr>
          <w:rFonts w:eastAsia="Times New Roman"/>
          <w:bdr w:val="none" w:sz="0" w:space="0" w:color="auto" w:frame="1"/>
          <w:lang w:eastAsia="pt-BR"/>
        </w:rPr>
        <w:t xml:space="preserve"> foi a 2023.03.1+446</w:t>
      </w:r>
    </w:p>
    <w:p w:rsidR="00597607" w:rsidRPr="00FB64CA" w:rsidRDefault="00597607" w:rsidP="00597607">
      <w:pPr>
        <w:pStyle w:val="PargrafodaLista"/>
        <w:spacing w:line="360" w:lineRule="auto"/>
        <w:ind w:left="0"/>
      </w:pPr>
    </w:p>
    <w:p w:rsidR="00597607" w:rsidRPr="00FB64CA" w:rsidRDefault="00597607" w:rsidP="00597607">
      <w:pPr>
        <w:pStyle w:val="PargrafodaLista"/>
        <w:spacing w:line="360" w:lineRule="auto"/>
        <w:ind w:left="0"/>
      </w:pPr>
      <w:r w:rsidRPr="00FB64CA">
        <w:t>Os pacotes utilizados na criação e manipulação das funções e scripts em R foram:</w:t>
      </w:r>
    </w:p>
    <w:p w:rsidR="00597607" w:rsidRPr="00FB64CA" w:rsidRDefault="00597607" w:rsidP="00597607">
      <w:pPr>
        <w:pStyle w:val="PargrafodaLista"/>
        <w:numPr>
          <w:ilvl w:val="0"/>
          <w:numId w:val="2"/>
        </w:numPr>
        <w:spacing w:line="360" w:lineRule="auto"/>
      </w:pPr>
    </w:p>
    <w:p w:rsidR="00597607" w:rsidRPr="00FB64CA" w:rsidRDefault="00597607" w:rsidP="00597607">
      <w:pPr>
        <w:pStyle w:val="PargrafodaLista"/>
        <w:numPr>
          <w:ilvl w:val="0"/>
          <w:numId w:val="2"/>
        </w:numPr>
        <w:spacing w:line="360" w:lineRule="auto"/>
      </w:pPr>
      <w:proofErr w:type="spellStart"/>
      <w:proofErr w:type="gramStart"/>
      <w:r w:rsidRPr="00FB64CA">
        <w:rPr>
          <w:b/>
        </w:rPr>
        <w:t>dyplyr</w:t>
      </w:r>
      <w:proofErr w:type="spellEnd"/>
      <w:proofErr w:type="gramEnd"/>
      <w:r w:rsidRPr="00FB64CA">
        <w:t xml:space="preserve"> para manipulação dos dados.</w:t>
      </w:r>
    </w:p>
    <w:p w:rsidR="00597607" w:rsidRPr="00FB64CA" w:rsidRDefault="00597607" w:rsidP="00597607">
      <w:pPr>
        <w:pStyle w:val="PargrafodaLista"/>
        <w:numPr>
          <w:ilvl w:val="0"/>
          <w:numId w:val="2"/>
        </w:numPr>
        <w:spacing w:line="360" w:lineRule="auto"/>
      </w:pPr>
      <w:proofErr w:type="spellStart"/>
      <w:proofErr w:type="gramStart"/>
      <w:r w:rsidRPr="00FB64CA">
        <w:rPr>
          <w:b/>
        </w:rPr>
        <w:t>gridExtra</w:t>
      </w:r>
      <w:proofErr w:type="spellEnd"/>
      <w:proofErr w:type="gramEnd"/>
      <w:r w:rsidRPr="00FB64CA">
        <w:rPr>
          <w:b/>
        </w:rPr>
        <w:t xml:space="preserve"> </w:t>
      </w:r>
      <w:r w:rsidRPr="00FB64CA">
        <w:t>: permite a plotagem de mais de um gráfico na área de plotagem.</w:t>
      </w:r>
    </w:p>
    <w:p w:rsidR="00597607" w:rsidRPr="00FB64CA" w:rsidRDefault="00597607" w:rsidP="00597607">
      <w:pPr>
        <w:pStyle w:val="PargrafodaLista"/>
        <w:numPr>
          <w:ilvl w:val="0"/>
          <w:numId w:val="2"/>
        </w:numPr>
        <w:spacing w:line="360" w:lineRule="auto"/>
      </w:pPr>
      <w:proofErr w:type="spellStart"/>
      <w:proofErr w:type="gramStart"/>
      <w:r w:rsidRPr="00FB64CA">
        <w:rPr>
          <w:b/>
        </w:rPr>
        <w:t>ggplot</w:t>
      </w:r>
      <w:proofErr w:type="spellEnd"/>
      <w:proofErr w:type="gramEnd"/>
      <w:r w:rsidRPr="00FB64CA">
        <w:rPr>
          <w:b/>
        </w:rPr>
        <w:t xml:space="preserve"> </w:t>
      </w:r>
      <w:r w:rsidRPr="00FB64CA">
        <w:t>para visualização de dados.</w:t>
      </w:r>
    </w:p>
    <w:p w:rsidR="00597607" w:rsidRPr="00FB64CA" w:rsidRDefault="00597607" w:rsidP="00597607">
      <w:pPr>
        <w:pStyle w:val="PargrafodaLista"/>
        <w:numPr>
          <w:ilvl w:val="0"/>
          <w:numId w:val="2"/>
        </w:numPr>
        <w:spacing w:line="360" w:lineRule="auto"/>
      </w:pPr>
      <w:proofErr w:type="gramStart"/>
      <w:r w:rsidRPr="00FB64CA">
        <w:rPr>
          <w:b/>
        </w:rPr>
        <w:t>ggplot2</w:t>
      </w:r>
      <w:proofErr w:type="gramEnd"/>
      <w:r w:rsidRPr="00FB64CA">
        <w:t xml:space="preserve"> para visualização de dados.</w:t>
      </w:r>
    </w:p>
    <w:p w:rsidR="00597607" w:rsidRPr="00FB64CA" w:rsidRDefault="00597607" w:rsidP="00597607">
      <w:pPr>
        <w:pStyle w:val="PargrafodaLista"/>
        <w:numPr>
          <w:ilvl w:val="0"/>
          <w:numId w:val="2"/>
        </w:numPr>
        <w:spacing w:line="360" w:lineRule="auto"/>
      </w:pPr>
      <w:proofErr w:type="spellStart"/>
      <w:proofErr w:type="gramStart"/>
      <w:r w:rsidRPr="00FB64CA">
        <w:rPr>
          <w:b/>
        </w:rPr>
        <w:t>plotly</w:t>
      </w:r>
      <w:proofErr w:type="spellEnd"/>
      <w:proofErr w:type="gramEnd"/>
      <w:r w:rsidRPr="00FB64CA">
        <w:rPr>
          <w:b/>
        </w:rPr>
        <w:t xml:space="preserve"> </w:t>
      </w:r>
      <w:r w:rsidRPr="00FB64CA">
        <w:t>para criação de gráficos interativos</w:t>
      </w:r>
    </w:p>
    <w:p w:rsidR="00597607" w:rsidRPr="00FB64CA" w:rsidRDefault="00597607" w:rsidP="00597607">
      <w:pPr>
        <w:pStyle w:val="PargrafodaLista"/>
        <w:numPr>
          <w:ilvl w:val="0"/>
          <w:numId w:val="2"/>
        </w:numPr>
        <w:spacing w:line="360" w:lineRule="auto"/>
      </w:pPr>
      <w:proofErr w:type="spellStart"/>
      <w:proofErr w:type="gramStart"/>
      <w:r w:rsidRPr="00FB64CA">
        <w:rPr>
          <w:b/>
        </w:rPr>
        <w:t>tidyr</w:t>
      </w:r>
      <w:proofErr w:type="spellEnd"/>
      <w:proofErr w:type="gramEnd"/>
      <w:r w:rsidRPr="00FB64CA">
        <w:rPr>
          <w:b/>
        </w:rPr>
        <w:t xml:space="preserve"> </w:t>
      </w:r>
      <w:r w:rsidRPr="00FB64CA">
        <w:t>para criação e organização de dados.</w:t>
      </w:r>
    </w:p>
    <w:p w:rsidR="00597607" w:rsidRDefault="00597607" w:rsidP="00597607">
      <w:pPr>
        <w:pStyle w:val="PargrafodaLista"/>
        <w:numPr>
          <w:ilvl w:val="0"/>
          <w:numId w:val="2"/>
        </w:numPr>
        <w:spacing w:line="360" w:lineRule="auto"/>
      </w:pPr>
      <w:proofErr w:type="spellStart"/>
      <w:proofErr w:type="gramStart"/>
      <w:r w:rsidRPr="00B96327">
        <w:rPr>
          <w:b/>
          <w:color w:val="7030A0"/>
          <w:rPrChange w:id="177" w:author="RNPG" w:date="2023-08-13T23:01:00Z">
            <w:rPr>
              <w:b/>
            </w:rPr>
          </w:rPrChange>
        </w:rPr>
        <w:t>readxl</w:t>
      </w:r>
      <w:proofErr w:type="spellEnd"/>
      <w:proofErr w:type="gramEnd"/>
      <w:r w:rsidRPr="00B96327">
        <w:rPr>
          <w:b/>
          <w:color w:val="7030A0"/>
          <w:rPrChange w:id="178" w:author="RNPG" w:date="2023-08-13T23:01:00Z">
            <w:rPr>
              <w:b/>
            </w:rPr>
          </w:rPrChange>
        </w:rPr>
        <w:t xml:space="preserve"> </w:t>
      </w:r>
      <w:r w:rsidRPr="00FB64CA">
        <w:t>para leitura de planilhas Excel</w:t>
      </w:r>
    </w:p>
    <w:p w:rsidR="00B96327" w:rsidRPr="00B96327" w:rsidRDefault="00B96327" w:rsidP="00597607">
      <w:pPr>
        <w:pStyle w:val="PargrafodaLista"/>
        <w:numPr>
          <w:ilvl w:val="0"/>
          <w:numId w:val="2"/>
        </w:numPr>
        <w:spacing w:line="360" w:lineRule="auto"/>
        <w:rPr>
          <w:color w:val="7030A0"/>
          <w:rPrChange w:id="179" w:author="RNPG" w:date="2023-08-13T23:02:00Z">
            <w:rPr/>
          </w:rPrChange>
        </w:rPr>
      </w:pPr>
      <w:proofErr w:type="spellStart"/>
      <w:proofErr w:type="gramStart"/>
      <w:r w:rsidRPr="00B96327">
        <w:rPr>
          <w:b/>
          <w:color w:val="7030A0"/>
        </w:rPr>
        <w:t>tidyverse</w:t>
      </w:r>
      <w:proofErr w:type="spellEnd"/>
      <w:proofErr w:type="gramEnd"/>
      <w:r w:rsidRPr="00B96327">
        <w:rPr>
          <w:b/>
          <w:color w:val="7030A0"/>
        </w:rPr>
        <w:t xml:space="preserve"> </w:t>
      </w:r>
    </w:p>
    <w:p w:rsidR="00597607" w:rsidRPr="00FB64CA" w:rsidRDefault="00597607" w:rsidP="00597607">
      <w:pPr>
        <w:pStyle w:val="PargrafodaLista"/>
        <w:spacing w:line="360" w:lineRule="auto"/>
        <w:ind w:left="1080"/>
      </w:pPr>
    </w:p>
    <w:p w:rsidR="00AE2AD2" w:rsidRDefault="008E6828" w:rsidP="008E6828">
      <w:pPr>
        <w:spacing w:line="360" w:lineRule="auto"/>
        <w:rPr>
          <w:ins w:id="180" w:author="RNPG" w:date="2023-08-17T17:44:00Z"/>
          <w:b/>
        </w:rPr>
      </w:pPr>
      <w:r w:rsidRPr="008E6828">
        <w:rPr>
          <w:b/>
        </w:rPr>
        <w:t>Resultados e Discussão</w:t>
      </w:r>
      <w:ins w:id="181" w:author="RNPG" w:date="2023-08-17T17:43:00Z">
        <w:r w:rsidR="00AE2AD2">
          <w:rPr>
            <w:b/>
          </w:rPr>
          <w:t xml:space="preserve"> </w:t>
        </w:r>
      </w:ins>
    </w:p>
    <w:p w:rsidR="00597607" w:rsidRPr="00AE2AD2" w:rsidRDefault="00AE2AD2" w:rsidP="008E6828">
      <w:pPr>
        <w:spacing w:line="360" w:lineRule="auto"/>
        <w:rPr>
          <w:ins w:id="182" w:author="RNPG" w:date="2023-08-17T17:14:00Z"/>
          <w:rPrChange w:id="183" w:author="RNPG" w:date="2023-08-17T17:44:00Z">
            <w:rPr>
              <w:ins w:id="184" w:author="RNPG" w:date="2023-08-17T17:14:00Z"/>
              <w:b/>
            </w:rPr>
          </w:rPrChange>
        </w:rPr>
      </w:pPr>
      <w:proofErr w:type="gramStart"/>
      <w:ins w:id="185" w:author="RNPG" w:date="2023-08-17T17:43:00Z">
        <w:r w:rsidRPr="00AE2AD2">
          <w:rPr>
            <w:rPrChange w:id="186" w:author="RNPG" w:date="2023-08-17T17:44:00Z">
              <w:rPr>
                <w:b/>
              </w:rPr>
            </w:rPrChange>
          </w:rPr>
          <w:lastRenderedPageBreak/>
          <w:t xml:space="preserve">( </w:t>
        </w:r>
        <w:proofErr w:type="gramEnd"/>
        <w:r w:rsidRPr="00AE2AD2">
          <w:rPr>
            <w:rPrChange w:id="187" w:author="RNPG" w:date="2023-08-17T17:44:00Z">
              <w:rPr>
                <w:b/>
              </w:rPr>
            </w:rPrChange>
          </w:rPr>
          <w:t xml:space="preserve">foco do trabalho, aplicado </w:t>
        </w:r>
      </w:ins>
      <w:ins w:id="188" w:author="RNPG" w:date="2023-08-17T17:44:00Z">
        <w:r w:rsidRPr="00AE2AD2">
          <w:rPr>
            <w:rPrChange w:id="189" w:author="RNPG" w:date="2023-08-17T17:44:00Z">
              <w:rPr>
                <w:b/>
              </w:rPr>
            </w:rPrChange>
          </w:rPr>
          <w:t>à realidade empresarial. Tópico com mais páginas)</w:t>
        </w:r>
      </w:ins>
    </w:p>
    <w:p w:rsidR="008E6828" w:rsidRPr="00AE2AD2" w:rsidRDefault="00E41B89" w:rsidP="008E6828">
      <w:pPr>
        <w:spacing w:line="360" w:lineRule="auto"/>
        <w:rPr>
          <w:rPrChange w:id="190" w:author="RNPG" w:date="2023-08-17T17:44:00Z">
            <w:rPr>
              <w:b/>
            </w:rPr>
          </w:rPrChange>
        </w:rPr>
      </w:pPr>
      <w:ins w:id="191" w:author="RNPG" w:date="2023-08-17T17:19:00Z">
        <w:r w:rsidRPr="00AE2AD2">
          <w:rPr>
            <w:rPrChange w:id="192" w:author="RNPG" w:date="2023-08-17T17:44:00Z">
              <w:rPr>
                <w:b/>
              </w:rPr>
            </w:rPrChange>
          </w:rPr>
          <w:t>Análise dos resultados, destacar as principais conclusões e relacionar com a teoria.</w:t>
        </w:r>
      </w:ins>
      <w:ins w:id="193" w:author="RNPG" w:date="2023-08-17T17:44:00Z">
        <w:r w:rsidR="00AE2AD2">
          <w:t xml:space="preserve"> Trazer tabelas e gráficos</w:t>
        </w:r>
      </w:ins>
      <w:bookmarkStart w:id="194" w:name="_GoBack"/>
      <w:bookmarkEnd w:id="194"/>
    </w:p>
    <w:p w:rsidR="00597607" w:rsidRPr="00FB64CA" w:rsidRDefault="00597607" w:rsidP="00597607">
      <w:pPr>
        <w:pStyle w:val="PargrafodaLista"/>
        <w:spacing w:line="360" w:lineRule="auto"/>
        <w:ind w:left="0"/>
        <w:jc w:val="left"/>
        <w:rPr>
          <w:b/>
        </w:rPr>
      </w:pPr>
    </w:p>
    <w:p w:rsidR="00597607" w:rsidRPr="00FB64CA" w:rsidRDefault="00597607" w:rsidP="00597607">
      <w:pPr>
        <w:pStyle w:val="PargrafodaLista"/>
        <w:spacing w:line="360" w:lineRule="auto"/>
        <w:ind w:left="0" w:firstLine="709"/>
        <w:rPr>
          <w:b/>
        </w:rPr>
      </w:pPr>
    </w:p>
    <w:p w:rsidR="00597607" w:rsidRPr="00FB64CA" w:rsidRDefault="00597607" w:rsidP="00597607">
      <w:pPr>
        <w:pStyle w:val="PargrafodaLista"/>
        <w:spacing w:line="360" w:lineRule="auto"/>
        <w:ind w:left="0"/>
        <w:jc w:val="left"/>
        <w:rPr>
          <w:b/>
        </w:rPr>
      </w:pPr>
      <w:r w:rsidRPr="00FB64CA">
        <w:rPr>
          <w:b/>
        </w:rPr>
        <w:t>Conclusão (</w:t>
      </w:r>
      <w:proofErr w:type="spellStart"/>
      <w:r w:rsidRPr="00FB64CA">
        <w:rPr>
          <w:b/>
        </w:rPr>
        <w:t>ões</w:t>
      </w:r>
      <w:proofErr w:type="spellEnd"/>
      <w:r w:rsidRPr="00FB64CA">
        <w:rPr>
          <w:b/>
        </w:rPr>
        <w:t>) ou Considerações Finais</w:t>
      </w:r>
    </w:p>
    <w:p w:rsidR="00597607" w:rsidRPr="005E17DF" w:rsidRDefault="00597607" w:rsidP="00597607">
      <w:pPr>
        <w:pStyle w:val="PargrafodaLista"/>
        <w:spacing w:line="360" w:lineRule="auto"/>
        <w:ind w:left="0" w:firstLine="709"/>
        <w:rPr>
          <w:bCs/>
          <w:color w:val="FF0000"/>
        </w:rPr>
      </w:pPr>
    </w:p>
    <w:p w:rsidR="00597607" w:rsidRPr="005E17DF" w:rsidRDefault="00597607" w:rsidP="00597607">
      <w:pPr>
        <w:spacing w:line="360" w:lineRule="auto"/>
        <w:rPr>
          <w:b/>
          <w:color w:val="FF0000"/>
        </w:rPr>
      </w:pPr>
    </w:p>
    <w:p w:rsidR="00597607" w:rsidRPr="005E17DF" w:rsidRDefault="00597607" w:rsidP="00597607">
      <w:pPr>
        <w:spacing w:line="360" w:lineRule="auto"/>
        <w:rPr>
          <w:color w:val="FF0000"/>
        </w:rPr>
      </w:pPr>
      <w:r w:rsidRPr="00B5726F">
        <w:rPr>
          <w:b/>
        </w:rPr>
        <w:t xml:space="preserve">Agradecimentos </w:t>
      </w:r>
    </w:p>
    <w:p w:rsidR="00597607" w:rsidRPr="00C97549" w:rsidRDefault="00597607" w:rsidP="00597607">
      <w:pPr>
        <w:spacing w:line="360" w:lineRule="auto"/>
        <w:jc w:val="left"/>
        <w:rPr>
          <w:color w:val="FF0000"/>
        </w:rPr>
      </w:pPr>
      <w:r w:rsidRPr="005E17DF">
        <w:rPr>
          <w:color w:val="FF0000"/>
        </w:rPr>
        <w:t xml:space="preserve"> </w:t>
      </w:r>
    </w:p>
    <w:p w:rsidR="00597607" w:rsidRPr="00C97549" w:rsidRDefault="00597607" w:rsidP="00597607">
      <w:pPr>
        <w:spacing w:line="360" w:lineRule="auto"/>
      </w:pPr>
      <w:r w:rsidRPr="00C97549">
        <w:t>Agradeço a todos aqueles que de alguma forma contribuíram para a realização do presente trabalho, por meio de apoio, incentivo e suporte técnico.</w:t>
      </w:r>
    </w:p>
    <w:p w:rsidR="00597607" w:rsidRPr="005E17DF" w:rsidRDefault="00597607" w:rsidP="00597607">
      <w:pPr>
        <w:pStyle w:val="PargrafodaLista"/>
        <w:spacing w:line="360" w:lineRule="auto"/>
        <w:ind w:left="0" w:firstLine="709"/>
        <w:rPr>
          <w:b/>
          <w:color w:val="FF0000"/>
        </w:rPr>
      </w:pPr>
    </w:p>
    <w:p w:rsidR="00597607" w:rsidRPr="00924714" w:rsidRDefault="00597607" w:rsidP="00597607">
      <w:pPr>
        <w:spacing w:line="360" w:lineRule="auto"/>
        <w:rPr>
          <w:b/>
        </w:rPr>
      </w:pPr>
      <w:bookmarkStart w:id="195" w:name="_Hlk33977167"/>
      <w:r w:rsidRPr="00924714">
        <w:rPr>
          <w:b/>
        </w:rPr>
        <w:t>Referências</w:t>
      </w:r>
    </w:p>
    <w:bookmarkEnd w:id="195"/>
    <w:p w:rsidR="00597607" w:rsidRPr="00C43D2E" w:rsidRDefault="00597607" w:rsidP="00597607">
      <w:pPr>
        <w:pStyle w:val="PargrafodaLista"/>
        <w:rPr>
          <w:color w:val="000000"/>
        </w:rPr>
      </w:pPr>
      <w:r w:rsidRPr="00C43D2E">
        <w:t>Assaf Neto, A; Lima, F.G. 2014. Curso de administração financeira. 3ed. Editora Atlas, São Paulo, SP, Brasil.</w:t>
      </w:r>
    </w:p>
    <w:p w:rsidR="00597607" w:rsidRDefault="00597607" w:rsidP="00597607">
      <w:pPr>
        <w:pStyle w:val="PargrafodaLista"/>
        <w:rPr>
          <w:color w:val="000000"/>
        </w:rPr>
      </w:pPr>
      <w:r w:rsidRPr="00C43D2E">
        <w:rPr>
          <w:color w:val="000000"/>
        </w:rPr>
        <w:t>BRUCE, Peter e Andrew BRUCE. </w:t>
      </w:r>
      <w:r w:rsidRPr="00C43D2E">
        <w:rPr>
          <w:i/>
          <w:iCs/>
          <w:color w:val="000000"/>
        </w:rPr>
        <w:t>Estatística prática para cientistas de dados: 50 conceitos Essenciais</w:t>
      </w:r>
      <w:r w:rsidRPr="00C43D2E">
        <w:rPr>
          <w:color w:val="000000"/>
        </w:rPr>
        <w:t xml:space="preserve">. Traduzido do Inglês por Luciana FERRAZ. Rio de Janeiro: </w:t>
      </w:r>
      <w:proofErr w:type="gramStart"/>
      <w:r w:rsidRPr="00C43D2E">
        <w:rPr>
          <w:color w:val="000000"/>
        </w:rPr>
        <w:t>Alta Books</w:t>
      </w:r>
      <w:proofErr w:type="gramEnd"/>
      <w:r w:rsidRPr="00C43D2E">
        <w:rPr>
          <w:color w:val="000000"/>
        </w:rPr>
        <w:t>, 2019. ISBN 978-85-508-1300-4.</w:t>
      </w:r>
    </w:p>
    <w:p w:rsidR="00597607" w:rsidRDefault="00597607" w:rsidP="00597607">
      <w:pPr>
        <w:pStyle w:val="PargrafodaLista"/>
        <w:rPr>
          <w:color w:val="000000"/>
        </w:rPr>
      </w:pPr>
      <w:proofErr w:type="spellStart"/>
      <w:proofErr w:type="gramStart"/>
      <w:r>
        <w:rPr>
          <w:color w:val="000000"/>
        </w:rPr>
        <w:t>Bussab,</w:t>
      </w:r>
      <w:proofErr w:type="gramEnd"/>
      <w:r>
        <w:rPr>
          <w:color w:val="000000"/>
        </w:rPr>
        <w:t>W.O</w:t>
      </w:r>
      <w:proofErr w:type="spellEnd"/>
      <w:r>
        <w:rPr>
          <w:color w:val="000000"/>
        </w:rPr>
        <w:t xml:space="preserve"> e </w:t>
      </w:r>
      <w:proofErr w:type="spellStart"/>
      <w:r>
        <w:rPr>
          <w:color w:val="000000"/>
        </w:rPr>
        <w:t>Morrettin</w:t>
      </w:r>
      <w:proofErr w:type="spellEnd"/>
      <w:r>
        <w:rPr>
          <w:color w:val="000000"/>
        </w:rPr>
        <w:t>, P.A(2017) Estatística Básica 9ed. São Paulo: Saraiva</w:t>
      </w:r>
    </w:p>
    <w:p w:rsidR="00597607" w:rsidRPr="00C43D2E" w:rsidRDefault="00597607" w:rsidP="00597607">
      <w:pPr>
        <w:pStyle w:val="PargrafodaLista"/>
        <w:rPr>
          <w:color w:val="000000"/>
        </w:rPr>
      </w:pPr>
      <w:r w:rsidRPr="00C43D2E">
        <w:rPr>
          <w:color w:val="000000"/>
        </w:rPr>
        <w:t>FÁVERO, Luiz Paulo e Patrícia BELFIORE. </w:t>
      </w:r>
      <w:r w:rsidRPr="00C43D2E">
        <w:rPr>
          <w:i/>
          <w:iCs/>
          <w:color w:val="000000"/>
        </w:rPr>
        <w:t>Manual de análise de dados</w:t>
      </w:r>
      <w:r w:rsidRPr="00C43D2E">
        <w:rPr>
          <w:color w:val="000000"/>
        </w:rPr>
        <w:t xml:space="preserve">. Rio de Janeiro: </w:t>
      </w:r>
      <w:proofErr w:type="spellStart"/>
      <w:r w:rsidRPr="00C43D2E">
        <w:rPr>
          <w:color w:val="000000"/>
        </w:rPr>
        <w:t>Elsevier</w:t>
      </w:r>
      <w:proofErr w:type="spellEnd"/>
      <w:r w:rsidRPr="00C43D2E">
        <w:rPr>
          <w:color w:val="000000"/>
        </w:rPr>
        <w:t xml:space="preserve"> Science &amp; Technology Books, 2017. ISBN 978-85-352-7087-7.</w:t>
      </w:r>
    </w:p>
    <w:p w:rsidR="00597607" w:rsidRPr="00C43D2E" w:rsidRDefault="00597607" w:rsidP="00597607">
      <w:pPr>
        <w:pStyle w:val="PargrafodaLista"/>
        <w:rPr>
          <w:color w:val="000000"/>
        </w:rPr>
      </w:pPr>
      <w:r w:rsidRPr="00C43D2E">
        <w:rPr>
          <w:color w:val="000000"/>
        </w:rPr>
        <w:t>FÁVERO, Luiz Paulo e Patrícia BELFIORE. </w:t>
      </w:r>
      <w:r w:rsidRPr="00C43D2E">
        <w:rPr>
          <w:i/>
          <w:iCs/>
          <w:color w:val="000000"/>
        </w:rPr>
        <w:t xml:space="preserve">Data </w:t>
      </w:r>
      <w:proofErr w:type="spellStart"/>
      <w:r w:rsidRPr="00C43D2E">
        <w:rPr>
          <w:i/>
          <w:iCs/>
          <w:color w:val="000000"/>
        </w:rPr>
        <w:t>science</w:t>
      </w:r>
      <w:proofErr w:type="spellEnd"/>
      <w:r w:rsidRPr="00C43D2E">
        <w:rPr>
          <w:i/>
          <w:iCs/>
          <w:color w:val="000000"/>
        </w:rPr>
        <w:t xml:space="preserve"> for business </w:t>
      </w:r>
      <w:proofErr w:type="spellStart"/>
      <w:r w:rsidRPr="00C43D2E">
        <w:rPr>
          <w:i/>
          <w:iCs/>
          <w:color w:val="000000"/>
        </w:rPr>
        <w:t>and</w:t>
      </w:r>
      <w:proofErr w:type="spellEnd"/>
      <w:r w:rsidRPr="00C43D2E">
        <w:rPr>
          <w:i/>
          <w:iCs/>
          <w:color w:val="000000"/>
        </w:rPr>
        <w:t xml:space="preserve"> </w:t>
      </w:r>
      <w:proofErr w:type="spellStart"/>
      <w:r w:rsidRPr="00C43D2E">
        <w:rPr>
          <w:i/>
          <w:iCs/>
          <w:color w:val="000000"/>
        </w:rPr>
        <w:t>decision</w:t>
      </w:r>
      <w:proofErr w:type="spellEnd"/>
      <w:r w:rsidRPr="00C43D2E">
        <w:rPr>
          <w:i/>
          <w:iCs/>
          <w:color w:val="000000"/>
        </w:rPr>
        <w:t xml:space="preserve"> </w:t>
      </w:r>
      <w:proofErr w:type="spellStart"/>
      <w:r w:rsidRPr="00C43D2E">
        <w:rPr>
          <w:i/>
          <w:iCs/>
          <w:color w:val="000000"/>
        </w:rPr>
        <w:t>making</w:t>
      </w:r>
      <w:proofErr w:type="spellEnd"/>
      <w:r w:rsidRPr="00C43D2E">
        <w:rPr>
          <w:color w:val="000000"/>
        </w:rPr>
        <w:t xml:space="preserve">. </w:t>
      </w:r>
      <w:proofErr w:type="spellStart"/>
      <w:r w:rsidRPr="00C43D2E">
        <w:rPr>
          <w:color w:val="000000"/>
        </w:rPr>
        <w:t>Elsevier</w:t>
      </w:r>
      <w:proofErr w:type="spellEnd"/>
      <w:r w:rsidRPr="00C43D2E">
        <w:rPr>
          <w:color w:val="000000"/>
        </w:rPr>
        <w:t xml:space="preserve"> Science &amp; Technology Books, 2019. ISBN 9780128112175.</w:t>
      </w:r>
    </w:p>
    <w:p w:rsidR="00597607" w:rsidRPr="00C43D2E" w:rsidRDefault="00597607" w:rsidP="00597607">
      <w:pPr>
        <w:pStyle w:val="PargrafodaLista"/>
        <w:rPr>
          <w:color w:val="000000"/>
        </w:rPr>
      </w:pPr>
      <w:r w:rsidRPr="00C43D2E">
        <w:rPr>
          <w:color w:val="000000"/>
        </w:rPr>
        <w:t>FÁVERO, Luiz Paulo, Patrícia BELFIORE e Rafael de Freitas SOUZA. </w:t>
      </w:r>
      <w:r w:rsidRPr="00C43D2E">
        <w:rPr>
          <w:i/>
          <w:iCs/>
          <w:color w:val="000000"/>
        </w:rPr>
        <w:t xml:space="preserve">Data </w:t>
      </w:r>
      <w:proofErr w:type="spellStart"/>
      <w:r w:rsidRPr="00C43D2E">
        <w:rPr>
          <w:i/>
          <w:iCs/>
          <w:color w:val="000000"/>
        </w:rPr>
        <w:t>science</w:t>
      </w:r>
      <w:proofErr w:type="spellEnd"/>
      <w:r w:rsidRPr="00C43D2E">
        <w:rPr>
          <w:i/>
          <w:iCs/>
          <w:color w:val="000000"/>
        </w:rPr>
        <w:t xml:space="preserve">, </w:t>
      </w:r>
      <w:proofErr w:type="spellStart"/>
      <w:r w:rsidRPr="00C43D2E">
        <w:rPr>
          <w:i/>
          <w:iCs/>
          <w:color w:val="000000"/>
        </w:rPr>
        <w:t>analytics</w:t>
      </w:r>
      <w:proofErr w:type="spellEnd"/>
      <w:r w:rsidRPr="00C43D2E">
        <w:rPr>
          <w:i/>
          <w:iCs/>
          <w:color w:val="000000"/>
        </w:rPr>
        <w:t xml:space="preserve"> </w:t>
      </w:r>
      <w:proofErr w:type="spellStart"/>
      <w:r w:rsidRPr="00C43D2E">
        <w:rPr>
          <w:i/>
          <w:iCs/>
          <w:color w:val="000000"/>
        </w:rPr>
        <w:t>and</w:t>
      </w:r>
      <w:proofErr w:type="spellEnd"/>
      <w:r w:rsidRPr="00C43D2E">
        <w:rPr>
          <w:i/>
          <w:iCs/>
          <w:color w:val="000000"/>
        </w:rPr>
        <w:t xml:space="preserve"> </w:t>
      </w:r>
      <w:proofErr w:type="spellStart"/>
      <w:r w:rsidRPr="00C43D2E">
        <w:rPr>
          <w:i/>
          <w:iCs/>
          <w:color w:val="000000"/>
        </w:rPr>
        <w:t>machine</w:t>
      </w:r>
      <w:proofErr w:type="spellEnd"/>
      <w:r w:rsidRPr="00C43D2E">
        <w:rPr>
          <w:i/>
          <w:iCs/>
          <w:color w:val="000000"/>
        </w:rPr>
        <w:t xml:space="preserve"> </w:t>
      </w:r>
      <w:proofErr w:type="spellStart"/>
      <w:r w:rsidRPr="00C43D2E">
        <w:rPr>
          <w:i/>
          <w:iCs/>
          <w:color w:val="000000"/>
        </w:rPr>
        <w:t>learning</w:t>
      </w:r>
      <w:proofErr w:type="spellEnd"/>
      <w:r w:rsidRPr="00C43D2E">
        <w:rPr>
          <w:i/>
          <w:iCs/>
          <w:color w:val="000000"/>
        </w:rPr>
        <w:t xml:space="preserve"> </w:t>
      </w:r>
      <w:proofErr w:type="spellStart"/>
      <w:r w:rsidRPr="00C43D2E">
        <w:rPr>
          <w:i/>
          <w:iCs/>
          <w:color w:val="000000"/>
        </w:rPr>
        <w:t>with</w:t>
      </w:r>
      <w:proofErr w:type="spellEnd"/>
      <w:r w:rsidRPr="00C43D2E">
        <w:rPr>
          <w:i/>
          <w:iCs/>
          <w:color w:val="000000"/>
        </w:rPr>
        <w:t xml:space="preserve"> R</w:t>
      </w:r>
      <w:r w:rsidRPr="00C43D2E">
        <w:rPr>
          <w:color w:val="000000"/>
        </w:rPr>
        <w:t xml:space="preserve">. </w:t>
      </w:r>
      <w:proofErr w:type="spellStart"/>
      <w:r w:rsidRPr="00C43D2E">
        <w:rPr>
          <w:color w:val="000000"/>
        </w:rPr>
        <w:t>Elsevier</w:t>
      </w:r>
      <w:proofErr w:type="spellEnd"/>
      <w:r w:rsidRPr="00C43D2E">
        <w:rPr>
          <w:color w:val="000000"/>
        </w:rPr>
        <w:t xml:space="preserve"> Science &amp; Technology Books, 2022. ISBN 9780323859233.</w:t>
      </w:r>
    </w:p>
    <w:p w:rsidR="00597607" w:rsidRPr="00C43D2E" w:rsidRDefault="00597607" w:rsidP="00597607">
      <w:pPr>
        <w:pStyle w:val="PargrafodaLista"/>
        <w:rPr>
          <w:color w:val="000000"/>
        </w:rPr>
      </w:pPr>
      <w:r w:rsidRPr="00C43D2E">
        <w:rPr>
          <w:color w:val="000000"/>
        </w:rPr>
        <w:t>GRUS, Joel. </w:t>
      </w:r>
      <w:r w:rsidRPr="00C43D2E">
        <w:rPr>
          <w:i/>
          <w:iCs/>
          <w:color w:val="000000"/>
        </w:rPr>
        <w:t xml:space="preserve">Data </w:t>
      </w:r>
      <w:proofErr w:type="spellStart"/>
      <w:r w:rsidRPr="00C43D2E">
        <w:rPr>
          <w:i/>
          <w:iCs/>
          <w:color w:val="000000"/>
        </w:rPr>
        <w:t>science</w:t>
      </w:r>
      <w:proofErr w:type="spellEnd"/>
      <w:r w:rsidRPr="00C43D2E">
        <w:rPr>
          <w:i/>
          <w:iCs/>
          <w:color w:val="000000"/>
        </w:rPr>
        <w:t xml:space="preserve"> </w:t>
      </w:r>
      <w:proofErr w:type="spellStart"/>
      <w:r w:rsidRPr="00C43D2E">
        <w:rPr>
          <w:i/>
          <w:iCs/>
          <w:color w:val="000000"/>
        </w:rPr>
        <w:t>from</w:t>
      </w:r>
      <w:proofErr w:type="spellEnd"/>
      <w:r w:rsidRPr="00C43D2E">
        <w:rPr>
          <w:i/>
          <w:iCs/>
          <w:color w:val="000000"/>
        </w:rPr>
        <w:t xml:space="preserve"> </w:t>
      </w:r>
      <w:proofErr w:type="spellStart"/>
      <w:r w:rsidRPr="00C43D2E">
        <w:rPr>
          <w:i/>
          <w:iCs/>
          <w:color w:val="000000"/>
        </w:rPr>
        <w:t>scratch</w:t>
      </w:r>
      <w:proofErr w:type="spellEnd"/>
      <w:r w:rsidRPr="00C43D2E">
        <w:rPr>
          <w:i/>
          <w:iCs/>
          <w:color w:val="000000"/>
        </w:rPr>
        <w:t xml:space="preserve">: </w:t>
      </w:r>
      <w:proofErr w:type="spellStart"/>
      <w:r w:rsidRPr="00C43D2E">
        <w:rPr>
          <w:i/>
          <w:iCs/>
          <w:color w:val="000000"/>
        </w:rPr>
        <w:t>first</w:t>
      </w:r>
      <w:proofErr w:type="spellEnd"/>
      <w:r w:rsidRPr="00C43D2E">
        <w:rPr>
          <w:i/>
          <w:iCs/>
          <w:color w:val="000000"/>
        </w:rPr>
        <w:t xml:space="preserve"> </w:t>
      </w:r>
      <w:proofErr w:type="spellStart"/>
      <w:r w:rsidRPr="00C43D2E">
        <w:rPr>
          <w:i/>
          <w:iCs/>
          <w:color w:val="000000"/>
        </w:rPr>
        <w:t>principles</w:t>
      </w:r>
      <w:proofErr w:type="spellEnd"/>
      <w:r w:rsidRPr="00C43D2E">
        <w:rPr>
          <w:i/>
          <w:iCs/>
          <w:color w:val="000000"/>
        </w:rPr>
        <w:t xml:space="preserve"> </w:t>
      </w:r>
      <w:proofErr w:type="spellStart"/>
      <w:r w:rsidRPr="00C43D2E">
        <w:rPr>
          <w:i/>
          <w:iCs/>
          <w:color w:val="000000"/>
        </w:rPr>
        <w:t>with</w:t>
      </w:r>
      <w:proofErr w:type="spellEnd"/>
      <w:r w:rsidRPr="00C43D2E">
        <w:rPr>
          <w:i/>
          <w:iCs/>
          <w:color w:val="000000"/>
        </w:rPr>
        <w:t xml:space="preserve"> </w:t>
      </w:r>
      <w:proofErr w:type="spellStart"/>
      <w:r w:rsidRPr="00C43D2E">
        <w:rPr>
          <w:i/>
          <w:iCs/>
          <w:color w:val="000000"/>
        </w:rPr>
        <w:t>python</w:t>
      </w:r>
      <w:proofErr w:type="spellEnd"/>
      <w:r w:rsidRPr="00C43D2E">
        <w:rPr>
          <w:color w:val="000000"/>
        </w:rPr>
        <w:t xml:space="preserve">. </w:t>
      </w:r>
      <w:proofErr w:type="spellStart"/>
      <w:proofErr w:type="gramStart"/>
      <w:r w:rsidRPr="00C43D2E">
        <w:rPr>
          <w:color w:val="000000"/>
        </w:rPr>
        <w:t>O'Reilly</w:t>
      </w:r>
      <w:proofErr w:type="spellEnd"/>
      <w:proofErr w:type="gramEnd"/>
      <w:r w:rsidRPr="00C43D2E">
        <w:rPr>
          <w:color w:val="000000"/>
        </w:rPr>
        <w:t xml:space="preserve"> Media, </w:t>
      </w:r>
      <w:proofErr w:type="spellStart"/>
      <w:r w:rsidRPr="00C43D2E">
        <w:rPr>
          <w:color w:val="000000"/>
        </w:rPr>
        <w:t>Incorporated</w:t>
      </w:r>
      <w:proofErr w:type="spellEnd"/>
      <w:r w:rsidRPr="00C43D2E">
        <w:rPr>
          <w:color w:val="000000"/>
        </w:rPr>
        <w:t>, 2019. ISBN 9781492041139.</w:t>
      </w:r>
    </w:p>
    <w:p w:rsidR="00597607" w:rsidRDefault="00597607" w:rsidP="00597607">
      <w:pPr>
        <w:pStyle w:val="PargrafodaLista"/>
        <w:rPr>
          <w:color w:val="000000"/>
        </w:rPr>
      </w:pPr>
      <w:r w:rsidRPr="00C43D2E">
        <w:rPr>
          <w:color w:val="000000"/>
        </w:rPr>
        <w:t>GROLEMUND, Garrett. </w:t>
      </w:r>
      <w:r w:rsidRPr="00C43D2E">
        <w:rPr>
          <w:i/>
          <w:iCs/>
          <w:color w:val="000000"/>
        </w:rPr>
        <w:t xml:space="preserve">Hands-On </w:t>
      </w:r>
      <w:proofErr w:type="spellStart"/>
      <w:r w:rsidRPr="00C43D2E">
        <w:rPr>
          <w:i/>
          <w:iCs/>
          <w:color w:val="000000"/>
        </w:rPr>
        <w:t>programming</w:t>
      </w:r>
      <w:proofErr w:type="spellEnd"/>
      <w:r w:rsidRPr="00C43D2E">
        <w:rPr>
          <w:i/>
          <w:iCs/>
          <w:color w:val="000000"/>
        </w:rPr>
        <w:t xml:space="preserve"> </w:t>
      </w:r>
      <w:proofErr w:type="spellStart"/>
      <w:r w:rsidRPr="00C43D2E">
        <w:rPr>
          <w:i/>
          <w:iCs/>
          <w:color w:val="000000"/>
        </w:rPr>
        <w:t>with</w:t>
      </w:r>
      <w:proofErr w:type="spellEnd"/>
      <w:r w:rsidRPr="00C43D2E">
        <w:rPr>
          <w:i/>
          <w:iCs/>
          <w:color w:val="000000"/>
        </w:rPr>
        <w:t xml:space="preserve"> R: </w:t>
      </w:r>
      <w:proofErr w:type="spellStart"/>
      <w:r w:rsidRPr="00C43D2E">
        <w:rPr>
          <w:i/>
          <w:iCs/>
          <w:color w:val="000000"/>
        </w:rPr>
        <w:t>write</w:t>
      </w:r>
      <w:proofErr w:type="spellEnd"/>
      <w:r w:rsidRPr="00C43D2E">
        <w:rPr>
          <w:i/>
          <w:iCs/>
          <w:color w:val="000000"/>
        </w:rPr>
        <w:t xml:space="preserve"> </w:t>
      </w:r>
      <w:proofErr w:type="spellStart"/>
      <w:r w:rsidRPr="00C43D2E">
        <w:rPr>
          <w:i/>
          <w:iCs/>
          <w:color w:val="000000"/>
        </w:rPr>
        <w:t>your</w:t>
      </w:r>
      <w:proofErr w:type="spellEnd"/>
      <w:r w:rsidRPr="00C43D2E">
        <w:rPr>
          <w:i/>
          <w:iCs/>
          <w:color w:val="000000"/>
        </w:rPr>
        <w:t xml:space="preserve"> </w:t>
      </w:r>
      <w:proofErr w:type="spellStart"/>
      <w:r w:rsidRPr="00C43D2E">
        <w:rPr>
          <w:i/>
          <w:iCs/>
          <w:color w:val="000000"/>
        </w:rPr>
        <w:t>own</w:t>
      </w:r>
      <w:proofErr w:type="spellEnd"/>
      <w:r w:rsidRPr="00C43D2E">
        <w:rPr>
          <w:i/>
          <w:iCs/>
          <w:color w:val="000000"/>
        </w:rPr>
        <w:t xml:space="preserve"> </w:t>
      </w:r>
      <w:proofErr w:type="spellStart"/>
      <w:r w:rsidRPr="00C43D2E">
        <w:rPr>
          <w:i/>
          <w:iCs/>
          <w:color w:val="000000"/>
        </w:rPr>
        <w:t>functions</w:t>
      </w:r>
      <w:proofErr w:type="spellEnd"/>
      <w:r w:rsidRPr="00C43D2E">
        <w:rPr>
          <w:i/>
          <w:iCs/>
          <w:color w:val="000000"/>
        </w:rPr>
        <w:t xml:space="preserve"> </w:t>
      </w:r>
      <w:proofErr w:type="spellStart"/>
      <w:r w:rsidRPr="00C43D2E">
        <w:rPr>
          <w:i/>
          <w:iCs/>
          <w:color w:val="000000"/>
        </w:rPr>
        <w:t>and</w:t>
      </w:r>
      <w:proofErr w:type="spellEnd"/>
      <w:r w:rsidRPr="00C43D2E">
        <w:rPr>
          <w:i/>
          <w:iCs/>
          <w:color w:val="000000"/>
        </w:rPr>
        <w:t xml:space="preserve"> </w:t>
      </w:r>
      <w:proofErr w:type="spellStart"/>
      <w:r w:rsidRPr="00C43D2E">
        <w:rPr>
          <w:i/>
          <w:iCs/>
          <w:color w:val="000000"/>
        </w:rPr>
        <w:t>simulations</w:t>
      </w:r>
      <w:proofErr w:type="spellEnd"/>
      <w:r w:rsidRPr="00C43D2E">
        <w:rPr>
          <w:color w:val="000000"/>
        </w:rPr>
        <w:t xml:space="preserve">. </w:t>
      </w:r>
      <w:proofErr w:type="spellStart"/>
      <w:proofErr w:type="gramStart"/>
      <w:r w:rsidRPr="00C43D2E">
        <w:rPr>
          <w:color w:val="000000"/>
        </w:rPr>
        <w:t>O'Reilly</w:t>
      </w:r>
      <w:proofErr w:type="spellEnd"/>
      <w:proofErr w:type="gramEnd"/>
      <w:r w:rsidRPr="00C43D2E">
        <w:rPr>
          <w:color w:val="000000"/>
        </w:rPr>
        <w:t xml:space="preserve"> Media, 2014. ISBN 9781449359010.</w:t>
      </w:r>
    </w:p>
    <w:p w:rsidR="00597607" w:rsidRPr="00C43D2E" w:rsidRDefault="00597607" w:rsidP="00597607">
      <w:pPr>
        <w:pStyle w:val="PargrafodaLista"/>
        <w:rPr>
          <w:color w:val="000000"/>
        </w:rPr>
      </w:pPr>
      <w:r w:rsidRPr="00EB1721">
        <w:rPr>
          <w:color w:val="000000"/>
        </w:rPr>
        <w:t xml:space="preserve">HELFERT, Erich A. Técnicas de análise financeira: um guia prático para medir o desempenho dos negócios. 9. </w:t>
      </w:r>
      <w:proofErr w:type="gramStart"/>
      <w:r w:rsidRPr="00EB1721">
        <w:rPr>
          <w:color w:val="000000"/>
        </w:rPr>
        <w:t>ed.</w:t>
      </w:r>
      <w:proofErr w:type="gramEnd"/>
      <w:r w:rsidRPr="00EB1721">
        <w:rPr>
          <w:color w:val="000000"/>
        </w:rPr>
        <w:t xml:space="preserve"> Porto Alegre: </w:t>
      </w:r>
      <w:proofErr w:type="spellStart"/>
      <w:r w:rsidRPr="00EB1721">
        <w:rPr>
          <w:color w:val="000000"/>
        </w:rPr>
        <w:t>Bookman</w:t>
      </w:r>
      <w:proofErr w:type="spellEnd"/>
      <w:r w:rsidRPr="00EB1721">
        <w:rPr>
          <w:color w:val="000000"/>
        </w:rPr>
        <w:t>, 2000.</w:t>
      </w:r>
    </w:p>
    <w:p w:rsidR="00597607" w:rsidRDefault="00597607" w:rsidP="00597607">
      <w:pPr>
        <w:pStyle w:val="PargrafodaLista"/>
        <w:rPr>
          <w:color w:val="000000"/>
        </w:rPr>
      </w:pPr>
      <w:r>
        <w:rPr>
          <w:color w:val="000000"/>
        </w:rPr>
        <w:t>IPCA- Índice de quadros Brasil: Disponível em &lt;</w:t>
      </w:r>
      <w:r w:rsidRPr="00F73493">
        <w:t xml:space="preserve"> </w:t>
      </w:r>
      <w:hyperlink r:id="rId14" w:history="1">
        <w:r w:rsidRPr="00FE2BF6">
          <w:rPr>
            <w:rStyle w:val="Hyperlink"/>
          </w:rPr>
          <w:t>https://sidra.ibge.gov.br/pesquisa/snipc/ipca/quadros/brasil/abril-2023</w:t>
        </w:r>
      </w:hyperlink>
      <w:r>
        <w:rPr>
          <w:color w:val="000000"/>
        </w:rPr>
        <w:t>&gt; acesso em 04 jun.2023.</w:t>
      </w:r>
    </w:p>
    <w:p w:rsidR="00597607" w:rsidRPr="00C43D2E" w:rsidRDefault="00597607" w:rsidP="00597607">
      <w:pPr>
        <w:pStyle w:val="PargrafodaLista"/>
        <w:rPr>
          <w:color w:val="000000"/>
        </w:rPr>
      </w:pPr>
      <w:r w:rsidRPr="00C43D2E">
        <w:rPr>
          <w:color w:val="000000"/>
        </w:rPr>
        <w:t xml:space="preserve">WICKHAM, </w:t>
      </w:r>
      <w:proofErr w:type="spellStart"/>
      <w:r w:rsidRPr="00C43D2E">
        <w:rPr>
          <w:color w:val="000000"/>
        </w:rPr>
        <w:t>Hadley</w:t>
      </w:r>
      <w:proofErr w:type="spellEnd"/>
      <w:r w:rsidRPr="00C43D2E">
        <w:rPr>
          <w:color w:val="000000"/>
        </w:rPr>
        <w:t xml:space="preserve"> e Garrett GROLEMUND. </w:t>
      </w:r>
      <w:r w:rsidRPr="00C43D2E">
        <w:rPr>
          <w:i/>
          <w:iCs/>
          <w:color w:val="000000"/>
        </w:rPr>
        <w:t xml:space="preserve">R for data </w:t>
      </w:r>
      <w:proofErr w:type="spellStart"/>
      <w:r w:rsidRPr="00C43D2E">
        <w:rPr>
          <w:i/>
          <w:iCs/>
          <w:color w:val="000000"/>
        </w:rPr>
        <w:t>science</w:t>
      </w:r>
      <w:proofErr w:type="spellEnd"/>
      <w:r w:rsidRPr="00C43D2E">
        <w:rPr>
          <w:i/>
          <w:iCs/>
          <w:color w:val="000000"/>
        </w:rPr>
        <w:t xml:space="preserve">: </w:t>
      </w:r>
      <w:proofErr w:type="spellStart"/>
      <w:r w:rsidRPr="00C43D2E">
        <w:rPr>
          <w:i/>
          <w:iCs/>
          <w:color w:val="000000"/>
        </w:rPr>
        <w:t>import</w:t>
      </w:r>
      <w:proofErr w:type="spellEnd"/>
      <w:r w:rsidRPr="00C43D2E">
        <w:rPr>
          <w:i/>
          <w:iCs/>
          <w:color w:val="000000"/>
        </w:rPr>
        <w:t xml:space="preserve">, </w:t>
      </w:r>
      <w:proofErr w:type="spellStart"/>
      <w:r w:rsidRPr="00C43D2E">
        <w:rPr>
          <w:i/>
          <w:iCs/>
          <w:color w:val="000000"/>
        </w:rPr>
        <w:t>tidy</w:t>
      </w:r>
      <w:proofErr w:type="spellEnd"/>
      <w:r w:rsidRPr="00C43D2E">
        <w:rPr>
          <w:i/>
          <w:iCs/>
          <w:color w:val="000000"/>
        </w:rPr>
        <w:t xml:space="preserve">, </w:t>
      </w:r>
      <w:proofErr w:type="spellStart"/>
      <w:r w:rsidRPr="00C43D2E">
        <w:rPr>
          <w:i/>
          <w:iCs/>
          <w:color w:val="000000"/>
        </w:rPr>
        <w:t>transform</w:t>
      </w:r>
      <w:proofErr w:type="spellEnd"/>
      <w:r w:rsidRPr="00C43D2E">
        <w:rPr>
          <w:i/>
          <w:iCs/>
          <w:color w:val="000000"/>
        </w:rPr>
        <w:t xml:space="preserve">, visualize, </w:t>
      </w:r>
      <w:proofErr w:type="spellStart"/>
      <w:r w:rsidRPr="00C43D2E">
        <w:rPr>
          <w:i/>
          <w:iCs/>
          <w:color w:val="000000"/>
        </w:rPr>
        <w:t>and</w:t>
      </w:r>
      <w:proofErr w:type="spellEnd"/>
      <w:r w:rsidRPr="00C43D2E">
        <w:rPr>
          <w:i/>
          <w:iCs/>
          <w:color w:val="000000"/>
        </w:rPr>
        <w:t xml:space="preserve"> </w:t>
      </w:r>
      <w:proofErr w:type="spellStart"/>
      <w:r w:rsidRPr="00C43D2E">
        <w:rPr>
          <w:i/>
          <w:iCs/>
          <w:color w:val="000000"/>
        </w:rPr>
        <w:t>model</w:t>
      </w:r>
      <w:proofErr w:type="spellEnd"/>
      <w:r w:rsidRPr="00C43D2E">
        <w:rPr>
          <w:i/>
          <w:iCs/>
          <w:color w:val="000000"/>
        </w:rPr>
        <w:t xml:space="preserve"> data</w:t>
      </w:r>
      <w:r w:rsidRPr="00C43D2E">
        <w:rPr>
          <w:color w:val="000000"/>
        </w:rPr>
        <w:t xml:space="preserve">. </w:t>
      </w:r>
      <w:proofErr w:type="spellStart"/>
      <w:proofErr w:type="gramStart"/>
      <w:r w:rsidRPr="00C43D2E">
        <w:rPr>
          <w:color w:val="000000"/>
        </w:rPr>
        <w:t>O'Reilly</w:t>
      </w:r>
      <w:proofErr w:type="spellEnd"/>
      <w:proofErr w:type="gramEnd"/>
      <w:r w:rsidRPr="00C43D2E">
        <w:rPr>
          <w:color w:val="000000"/>
        </w:rPr>
        <w:t xml:space="preserve"> Media, </w:t>
      </w:r>
      <w:proofErr w:type="spellStart"/>
      <w:r w:rsidRPr="00C43D2E">
        <w:rPr>
          <w:color w:val="000000"/>
        </w:rPr>
        <w:t>Incorporated</w:t>
      </w:r>
      <w:proofErr w:type="spellEnd"/>
      <w:r w:rsidRPr="00C43D2E">
        <w:rPr>
          <w:color w:val="000000"/>
        </w:rPr>
        <w:t>, 2016. ISBN 9781491910344.</w:t>
      </w:r>
    </w:p>
    <w:p w:rsidR="00597607" w:rsidRPr="00C43D2E" w:rsidRDefault="00597607" w:rsidP="00597607">
      <w:pPr>
        <w:pStyle w:val="PargrafodaLista"/>
        <w:rPr>
          <w:color w:val="000000"/>
        </w:rPr>
      </w:pPr>
      <w:r w:rsidRPr="00C43D2E">
        <w:rPr>
          <w:color w:val="000000"/>
        </w:rPr>
        <w:t>KNAFLIC</w:t>
      </w:r>
      <w:proofErr w:type="gramStart"/>
      <w:r w:rsidRPr="00C43D2E">
        <w:rPr>
          <w:color w:val="000000"/>
        </w:rPr>
        <w:t>, Cole</w:t>
      </w:r>
      <w:proofErr w:type="gramEnd"/>
      <w:r w:rsidRPr="00C43D2E">
        <w:rPr>
          <w:color w:val="000000"/>
        </w:rPr>
        <w:t xml:space="preserve"> </w:t>
      </w:r>
      <w:proofErr w:type="spellStart"/>
      <w:r w:rsidRPr="00C43D2E">
        <w:rPr>
          <w:color w:val="000000"/>
        </w:rPr>
        <w:t>Nussbaumer</w:t>
      </w:r>
      <w:proofErr w:type="spellEnd"/>
      <w:r w:rsidRPr="00C43D2E">
        <w:rPr>
          <w:color w:val="000000"/>
        </w:rPr>
        <w:t>. </w:t>
      </w:r>
      <w:proofErr w:type="spellStart"/>
      <w:r w:rsidRPr="00C43D2E">
        <w:rPr>
          <w:i/>
          <w:iCs/>
          <w:color w:val="000000"/>
        </w:rPr>
        <w:t>Storytelling</w:t>
      </w:r>
      <w:proofErr w:type="spellEnd"/>
      <w:r w:rsidRPr="00C43D2E">
        <w:rPr>
          <w:i/>
          <w:iCs/>
          <w:color w:val="000000"/>
        </w:rPr>
        <w:t xml:space="preserve"> com dados. Um guia sobre </w:t>
      </w:r>
      <w:proofErr w:type="spellStart"/>
      <w:r w:rsidRPr="00C43D2E">
        <w:rPr>
          <w:i/>
          <w:iCs/>
          <w:color w:val="000000"/>
        </w:rPr>
        <w:t>visualizacao</w:t>
      </w:r>
      <w:proofErr w:type="spellEnd"/>
      <w:r w:rsidRPr="00C43D2E">
        <w:rPr>
          <w:i/>
          <w:iCs/>
          <w:color w:val="000000"/>
        </w:rPr>
        <w:t xml:space="preserve"> de dados para profissionais de </w:t>
      </w:r>
      <w:proofErr w:type="spellStart"/>
      <w:r w:rsidRPr="00C43D2E">
        <w:rPr>
          <w:i/>
          <w:iCs/>
          <w:color w:val="000000"/>
        </w:rPr>
        <w:t>negocios</w:t>
      </w:r>
      <w:proofErr w:type="spellEnd"/>
      <w:r w:rsidRPr="00C43D2E">
        <w:rPr>
          <w:color w:val="000000"/>
        </w:rPr>
        <w:t xml:space="preserve">. </w:t>
      </w:r>
      <w:proofErr w:type="gramStart"/>
      <w:r w:rsidRPr="00C43D2E">
        <w:rPr>
          <w:color w:val="000000"/>
        </w:rPr>
        <w:t>Editora Alta Books</w:t>
      </w:r>
      <w:proofErr w:type="gramEnd"/>
      <w:r w:rsidRPr="00C43D2E">
        <w:rPr>
          <w:color w:val="000000"/>
        </w:rPr>
        <w:t>, 2019. ISBN 9788550804682.</w:t>
      </w:r>
    </w:p>
    <w:p w:rsidR="00597607" w:rsidRPr="0079271B" w:rsidRDefault="00597607" w:rsidP="00597607">
      <w:pPr>
        <w:pStyle w:val="PargrafodaLista"/>
        <w:rPr>
          <w:color w:val="000000"/>
        </w:rPr>
      </w:pPr>
      <w:r w:rsidRPr="00C43D2E">
        <w:rPr>
          <w:color w:val="000000"/>
        </w:rPr>
        <w:lastRenderedPageBreak/>
        <w:t>L13709. </w:t>
      </w:r>
      <w:r w:rsidRPr="00C43D2E">
        <w:rPr>
          <w:i/>
          <w:iCs/>
          <w:color w:val="000000"/>
        </w:rPr>
        <w:t>PRESIDÊNCIA DA REPÚBLICA</w:t>
      </w:r>
      <w:r w:rsidRPr="00C43D2E">
        <w:rPr>
          <w:color w:val="000000"/>
        </w:rPr>
        <w:t> [em linha]. 15 </w:t>
      </w:r>
      <w:proofErr w:type="spellStart"/>
      <w:r w:rsidRPr="00C43D2E">
        <w:rPr>
          <w:color w:val="000000"/>
        </w:rPr>
        <w:t>ago</w:t>
      </w:r>
      <w:proofErr w:type="spellEnd"/>
      <w:r w:rsidRPr="00C43D2E">
        <w:rPr>
          <w:color w:val="000000"/>
        </w:rPr>
        <w:t xml:space="preserve"> 2018 [</w:t>
      </w:r>
      <w:proofErr w:type="spellStart"/>
      <w:r w:rsidRPr="00C43D2E">
        <w:rPr>
          <w:color w:val="000000"/>
        </w:rPr>
        <w:t>consult</w:t>
      </w:r>
      <w:proofErr w:type="spellEnd"/>
      <w:r w:rsidRPr="00C43D2E">
        <w:rPr>
          <w:color w:val="000000"/>
        </w:rPr>
        <w:t xml:space="preserve">. </w:t>
      </w:r>
      <w:proofErr w:type="gramStart"/>
      <w:r w:rsidRPr="00C43D2E">
        <w:rPr>
          <w:color w:val="000000"/>
        </w:rPr>
        <w:t>19 mar 2023</w:t>
      </w:r>
      <w:proofErr w:type="gramEnd"/>
      <w:r w:rsidRPr="00C43D2E">
        <w:rPr>
          <w:color w:val="000000"/>
        </w:rPr>
        <w:t>]. Disponível em: </w:t>
      </w:r>
      <w:hyperlink r:id="rId15" w:tgtFrame="_blank" w:history="1">
        <w:r w:rsidRPr="00C43D2E">
          <w:rPr>
            <w:rStyle w:val="Hyperlink"/>
            <w:color w:val="000000"/>
          </w:rPr>
          <w:t>https://www.planalto.gov.br/ccivil_03/_ato2015-2018/2018/lei/l13709.htm</w:t>
        </w:r>
      </w:hyperlink>
    </w:p>
    <w:p w:rsidR="00597607" w:rsidRPr="00C43D2E" w:rsidRDefault="00597607" w:rsidP="00597607">
      <w:pPr>
        <w:pStyle w:val="PargrafodaLista"/>
        <w:rPr>
          <w:color w:val="000000"/>
        </w:rPr>
      </w:pPr>
      <w:r>
        <w:rPr>
          <w:color w:val="000000"/>
          <w:sz w:val="21"/>
          <w:szCs w:val="21"/>
        </w:rPr>
        <w:t xml:space="preserve">Licenças - Projeto GNU - </w:t>
      </w:r>
      <w:proofErr w:type="spellStart"/>
      <w:r>
        <w:rPr>
          <w:color w:val="000000"/>
          <w:sz w:val="21"/>
          <w:szCs w:val="21"/>
        </w:rPr>
        <w:t>Free</w:t>
      </w:r>
      <w:proofErr w:type="spellEnd"/>
      <w:r>
        <w:rPr>
          <w:color w:val="000000"/>
          <w:sz w:val="21"/>
          <w:szCs w:val="21"/>
        </w:rPr>
        <w:t xml:space="preserve"> Software Foundation. </w:t>
      </w:r>
      <w:r>
        <w:rPr>
          <w:i/>
          <w:iCs/>
          <w:color w:val="000000"/>
          <w:sz w:val="21"/>
          <w:szCs w:val="21"/>
        </w:rPr>
        <w:t xml:space="preserve">The GNU </w:t>
      </w:r>
      <w:proofErr w:type="spellStart"/>
      <w:r>
        <w:rPr>
          <w:i/>
          <w:iCs/>
          <w:color w:val="000000"/>
          <w:sz w:val="21"/>
          <w:szCs w:val="21"/>
        </w:rPr>
        <w:t>Operating</w:t>
      </w:r>
      <w:proofErr w:type="spellEnd"/>
      <w:r>
        <w:rPr>
          <w:i/>
          <w:iCs/>
          <w:color w:val="000000"/>
          <w:sz w:val="21"/>
          <w:szCs w:val="21"/>
        </w:rPr>
        <w:t xml:space="preserve"> System </w:t>
      </w:r>
      <w:proofErr w:type="spellStart"/>
      <w:r>
        <w:rPr>
          <w:i/>
          <w:iCs/>
          <w:color w:val="000000"/>
          <w:sz w:val="21"/>
          <w:szCs w:val="21"/>
        </w:rPr>
        <w:t>and</w:t>
      </w:r>
      <w:proofErr w:type="spellEnd"/>
      <w:r>
        <w:rPr>
          <w:i/>
          <w:iCs/>
          <w:color w:val="000000"/>
          <w:sz w:val="21"/>
          <w:szCs w:val="21"/>
        </w:rPr>
        <w:t xml:space="preserve"> </w:t>
      </w:r>
      <w:proofErr w:type="spellStart"/>
      <w:r>
        <w:rPr>
          <w:i/>
          <w:iCs/>
          <w:color w:val="000000"/>
          <w:sz w:val="21"/>
          <w:szCs w:val="21"/>
        </w:rPr>
        <w:t>the</w:t>
      </w:r>
      <w:proofErr w:type="spellEnd"/>
      <w:r>
        <w:rPr>
          <w:i/>
          <w:iCs/>
          <w:color w:val="000000"/>
          <w:sz w:val="21"/>
          <w:szCs w:val="21"/>
        </w:rPr>
        <w:t xml:space="preserve"> </w:t>
      </w:r>
      <w:proofErr w:type="spellStart"/>
      <w:r>
        <w:rPr>
          <w:i/>
          <w:iCs/>
          <w:color w:val="000000"/>
          <w:sz w:val="21"/>
          <w:szCs w:val="21"/>
        </w:rPr>
        <w:t>Free</w:t>
      </w:r>
      <w:proofErr w:type="spellEnd"/>
      <w:r>
        <w:rPr>
          <w:i/>
          <w:iCs/>
          <w:color w:val="000000"/>
          <w:sz w:val="21"/>
          <w:szCs w:val="21"/>
        </w:rPr>
        <w:t xml:space="preserve"> Software </w:t>
      </w:r>
      <w:proofErr w:type="spellStart"/>
      <w:r>
        <w:rPr>
          <w:i/>
          <w:iCs/>
          <w:color w:val="000000"/>
          <w:sz w:val="21"/>
          <w:szCs w:val="21"/>
        </w:rPr>
        <w:t>Movement</w:t>
      </w:r>
      <w:proofErr w:type="spellEnd"/>
      <w:r>
        <w:rPr>
          <w:color w:val="000000"/>
          <w:sz w:val="21"/>
          <w:szCs w:val="21"/>
        </w:rPr>
        <w:t> [em linha]. [sem data] [</w:t>
      </w:r>
      <w:proofErr w:type="spellStart"/>
      <w:r>
        <w:rPr>
          <w:color w:val="000000"/>
          <w:sz w:val="21"/>
          <w:szCs w:val="21"/>
        </w:rPr>
        <w:t>consult</w:t>
      </w:r>
      <w:proofErr w:type="spellEnd"/>
      <w:r>
        <w:rPr>
          <w:color w:val="000000"/>
          <w:sz w:val="21"/>
          <w:szCs w:val="21"/>
        </w:rPr>
        <w:t xml:space="preserve">. </w:t>
      </w:r>
      <w:proofErr w:type="gramStart"/>
      <w:r>
        <w:rPr>
          <w:color w:val="000000"/>
          <w:sz w:val="21"/>
          <w:szCs w:val="21"/>
        </w:rPr>
        <w:t>20 mar 2023</w:t>
      </w:r>
      <w:proofErr w:type="gramEnd"/>
      <w:r>
        <w:rPr>
          <w:color w:val="000000"/>
          <w:sz w:val="21"/>
          <w:szCs w:val="21"/>
        </w:rPr>
        <w:t>]. Disponível em: </w:t>
      </w:r>
      <w:hyperlink r:id="rId16" w:tgtFrame="_blank" w:history="1">
        <w:r>
          <w:rPr>
            <w:rStyle w:val="Hyperlink"/>
            <w:color w:val="000000"/>
            <w:sz w:val="21"/>
            <w:szCs w:val="21"/>
          </w:rPr>
          <w:t>https://www.gnu.org/licenses/licenses.pt-br.html</w:t>
        </w:r>
      </w:hyperlink>
    </w:p>
    <w:p w:rsidR="00597607" w:rsidRPr="00C43D2E" w:rsidRDefault="00597607" w:rsidP="00597607">
      <w:pPr>
        <w:pStyle w:val="PargrafodaLista"/>
        <w:rPr>
          <w:color w:val="000000"/>
        </w:rPr>
      </w:pPr>
      <w:r w:rsidRPr="00C43D2E">
        <w:rPr>
          <w:color w:val="000000"/>
        </w:rPr>
        <w:t>PERLIN, Marcelo. </w:t>
      </w:r>
      <w:r w:rsidRPr="00C43D2E">
        <w:rPr>
          <w:i/>
          <w:iCs/>
          <w:color w:val="000000"/>
        </w:rPr>
        <w:t>Análise de dados financeiros e econômicos com o R</w:t>
      </w:r>
      <w:r w:rsidRPr="00C43D2E">
        <w:rPr>
          <w:color w:val="000000"/>
        </w:rPr>
        <w:t>. 3</w:t>
      </w:r>
      <w:r w:rsidRPr="00C43D2E">
        <w:rPr>
          <w:color w:val="000000"/>
          <w:vertAlign w:val="superscript"/>
        </w:rPr>
        <w:t>a</w:t>
      </w:r>
      <w:r w:rsidRPr="00C43D2E">
        <w:rPr>
          <w:color w:val="000000"/>
        </w:rPr>
        <w:t> ed. Porto Alegre: Publicação independente, 2021.</w:t>
      </w:r>
    </w:p>
    <w:p w:rsidR="00597607" w:rsidRDefault="00597607" w:rsidP="00597607">
      <w:pPr>
        <w:pStyle w:val="PargrafodaLista"/>
        <w:rPr>
          <w:ins w:id="196" w:author="RNPG" w:date="2023-08-02T17:57:00Z"/>
          <w:color w:val="000000"/>
        </w:rPr>
      </w:pPr>
      <w:r w:rsidRPr="00C43D2E">
        <w:rPr>
          <w:color w:val="000000"/>
        </w:rPr>
        <w:t>PERLIN, Marcelo. </w:t>
      </w:r>
      <w:r w:rsidRPr="00C43D2E">
        <w:rPr>
          <w:i/>
          <w:iCs/>
          <w:color w:val="000000"/>
        </w:rPr>
        <w:t xml:space="preserve">Visualização de dados com o </w:t>
      </w:r>
      <w:proofErr w:type="gramStart"/>
      <w:r w:rsidRPr="00C43D2E">
        <w:rPr>
          <w:i/>
          <w:iCs/>
          <w:color w:val="000000"/>
        </w:rPr>
        <w:t>R</w:t>
      </w:r>
      <w:r w:rsidRPr="00C43D2E">
        <w:rPr>
          <w:color w:val="000000"/>
        </w:rPr>
        <w:t>.</w:t>
      </w:r>
      <w:proofErr w:type="gramEnd"/>
      <w:r w:rsidRPr="00C43D2E">
        <w:rPr>
          <w:color w:val="000000"/>
        </w:rPr>
        <w:t xml:space="preserve"> Porto Alegre: Publicação independente, 2022.</w:t>
      </w:r>
    </w:p>
    <w:p w:rsidR="00016BF6" w:rsidRDefault="00016BF6" w:rsidP="00597607">
      <w:pPr>
        <w:pStyle w:val="PargrafodaLista"/>
        <w:rPr>
          <w:color w:val="000000"/>
        </w:rPr>
      </w:pPr>
      <w:ins w:id="197" w:author="RNPG" w:date="2023-08-02T17:57:00Z">
        <w:r>
          <w:rPr>
            <w:color w:val="000000"/>
          </w:rPr>
          <w:t>Quantidade Geral de Profissionais</w:t>
        </w:r>
      </w:ins>
      <w:ins w:id="198" w:author="RNPG" w:date="2023-08-02T17:58:00Z">
        <w:r>
          <w:rPr>
            <w:color w:val="000000"/>
          </w:rPr>
          <w:t xml:space="preserve"> e Entidades </w:t>
        </w:r>
        <w:proofErr w:type="spellStart"/>
        <w:proofErr w:type="gramStart"/>
        <w:r>
          <w:rPr>
            <w:color w:val="000000"/>
          </w:rPr>
          <w:t>Ativas</w:t>
        </w:r>
        <w:r w:rsidR="00595703">
          <w:rPr>
            <w:color w:val="000000"/>
          </w:rPr>
          <w:t>:</w:t>
        </w:r>
        <w:proofErr w:type="gramEnd"/>
        <w:r w:rsidR="00595703">
          <w:rPr>
            <w:color w:val="000000"/>
          </w:rPr>
          <w:t>Disponível</w:t>
        </w:r>
        <w:proofErr w:type="spellEnd"/>
        <w:r w:rsidR="00595703">
          <w:rPr>
            <w:color w:val="000000"/>
          </w:rPr>
          <w:t xml:space="preserve"> em &lt;</w:t>
        </w:r>
        <w:r w:rsidR="00595703">
          <w:rPr>
            <w:color w:val="000000"/>
          </w:rPr>
          <w:fldChar w:fldCharType="begin"/>
        </w:r>
        <w:r w:rsidR="00595703">
          <w:rPr>
            <w:color w:val="000000"/>
          </w:rPr>
          <w:instrText xml:space="preserve"> HYPERLINK "</w:instrText>
        </w:r>
        <w:r w:rsidR="00595703" w:rsidRPr="00595703">
          <w:rPr>
            <w:color w:val="000000"/>
          </w:rPr>
          <w:instrText>https://website.cfo.org.br/estatisticas/quantidade-geral-de-entidades-e-profissionais-ativos/</w:instrText>
        </w:r>
        <w:r w:rsidR="00595703">
          <w:rPr>
            <w:color w:val="000000"/>
          </w:rPr>
          <w:instrText xml:space="preserve">" </w:instrText>
        </w:r>
        <w:r w:rsidR="00595703">
          <w:rPr>
            <w:color w:val="000000"/>
          </w:rPr>
          <w:fldChar w:fldCharType="separate"/>
        </w:r>
        <w:r w:rsidR="00595703" w:rsidRPr="001258AF">
          <w:rPr>
            <w:rStyle w:val="Hyperlink"/>
          </w:rPr>
          <w:t>https://website.cfo.org.br/estatisticas/quantidade-geral-de-entidades-e-profissionais-ativos/</w:t>
        </w:r>
        <w:r w:rsidR="00595703">
          <w:rPr>
            <w:color w:val="000000"/>
          </w:rPr>
          <w:fldChar w:fldCharType="end"/>
        </w:r>
        <w:r w:rsidR="00595703">
          <w:rPr>
            <w:color w:val="000000"/>
          </w:rPr>
          <w:t xml:space="preserve"> &gt;</w:t>
        </w:r>
      </w:ins>
      <w:ins w:id="199" w:author="RNPG" w:date="2023-08-02T17:59:00Z">
        <w:r w:rsidR="00595703">
          <w:rPr>
            <w:color w:val="000000"/>
          </w:rPr>
          <w:t xml:space="preserve"> acesso em 02</w:t>
        </w:r>
        <w:r w:rsidR="00006B68">
          <w:rPr>
            <w:color w:val="000000"/>
          </w:rPr>
          <w:t xml:space="preserve"> jun.2023.</w:t>
        </w:r>
      </w:ins>
    </w:p>
    <w:p w:rsidR="00597607" w:rsidRDefault="00597607" w:rsidP="00597607">
      <w:pPr>
        <w:pStyle w:val="PargrafodaLista"/>
        <w:rPr>
          <w:color w:val="000000"/>
        </w:rPr>
      </w:pPr>
      <w:r>
        <w:rPr>
          <w:color w:val="000000"/>
          <w:sz w:val="21"/>
          <w:szCs w:val="21"/>
        </w:rPr>
        <w:t xml:space="preserve">R: </w:t>
      </w:r>
      <w:proofErr w:type="spellStart"/>
      <w:r>
        <w:rPr>
          <w:color w:val="000000"/>
          <w:sz w:val="21"/>
          <w:szCs w:val="21"/>
        </w:rPr>
        <w:t>What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is</w:t>
      </w:r>
      <w:proofErr w:type="spellEnd"/>
      <w:r>
        <w:rPr>
          <w:color w:val="000000"/>
          <w:sz w:val="21"/>
          <w:szCs w:val="21"/>
        </w:rPr>
        <w:t xml:space="preserve"> R? </w:t>
      </w:r>
      <w:r>
        <w:rPr>
          <w:i/>
          <w:iCs/>
          <w:color w:val="000000"/>
          <w:sz w:val="21"/>
          <w:szCs w:val="21"/>
        </w:rPr>
        <w:t xml:space="preserve">R: The R Project for </w:t>
      </w:r>
      <w:proofErr w:type="spellStart"/>
      <w:r>
        <w:rPr>
          <w:i/>
          <w:iCs/>
          <w:color w:val="000000"/>
          <w:sz w:val="21"/>
          <w:szCs w:val="21"/>
        </w:rPr>
        <w:t>Statistical</w:t>
      </w:r>
      <w:proofErr w:type="spellEnd"/>
      <w:r>
        <w:rPr>
          <w:i/>
          <w:iCs/>
          <w:color w:val="000000"/>
          <w:sz w:val="21"/>
          <w:szCs w:val="21"/>
        </w:rPr>
        <w:t xml:space="preserve"> </w:t>
      </w:r>
      <w:proofErr w:type="spellStart"/>
      <w:r>
        <w:rPr>
          <w:i/>
          <w:iCs/>
          <w:color w:val="000000"/>
          <w:sz w:val="21"/>
          <w:szCs w:val="21"/>
        </w:rPr>
        <w:t>Computing</w:t>
      </w:r>
      <w:proofErr w:type="spellEnd"/>
      <w:r>
        <w:rPr>
          <w:color w:val="000000"/>
          <w:sz w:val="21"/>
          <w:szCs w:val="21"/>
        </w:rPr>
        <w:t> [em linha]. [sem data] [</w:t>
      </w:r>
      <w:proofErr w:type="spellStart"/>
      <w:r>
        <w:rPr>
          <w:color w:val="000000"/>
          <w:sz w:val="21"/>
          <w:szCs w:val="21"/>
        </w:rPr>
        <w:t>consult</w:t>
      </w:r>
      <w:proofErr w:type="spellEnd"/>
      <w:r>
        <w:rPr>
          <w:color w:val="000000"/>
          <w:sz w:val="21"/>
          <w:szCs w:val="21"/>
        </w:rPr>
        <w:t xml:space="preserve">. </w:t>
      </w:r>
      <w:proofErr w:type="gramStart"/>
      <w:r>
        <w:rPr>
          <w:color w:val="000000"/>
          <w:sz w:val="21"/>
          <w:szCs w:val="21"/>
        </w:rPr>
        <w:t>20 mar 2023</w:t>
      </w:r>
      <w:proofErr w:type="gramEnd"/>
      <w:r>
        <w:rPr>
          <w:color w:val="000000"/>
          <w:sz w:val="21"/>
          <w:szCs w:val="21"/>
        </w:rPr>
        <w:t>]. Disponível em: </w:t>
      </w:r>
      <w:hyperlink r:id="rId17" w:tgtFrame="_blank" w:history="1">
        <w:r>
          <w:rPr>
            <w:rStyle w:val="Hyperlink"/>
            <w:color w:val="000000"/>
            <w:sz w:val="21"/>
            <w:szCs w:val="21"/>
          </w:rPr>
          <w:t>https://www.r-project.org/about.html</w:t>
        </w:r>
      </w:hyperlink>
    </w:p>
    <w:p w:rsidR="00597607" w:rsidRPr="00C43D2E" w:rsidRDefault="00597607" w:rsidP="00597607">
      <w:pPr>
        <w:pStyle w:val="PargrafodaLista"/>
        <w:rPr>
          <w:color w:val="000000"/>
        </w:rPr>
      </w:pPr>
      <w:proofErr w:type="spellStart"/>
      <w:r>
        <w:rPr>
          <w:color w:val="000000"/>
          <w:sz w:val="21"/>
          <w:szCs w:val="21"/>
        </w:rPr>
        <w:t>What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is</w:t>
      </w:r>
      <w:proofErr w:type="spellEnd"/>
      <w:r>
        <w:rPr>
          <w:color w:val="000000"/>
          <w:sz w:val="21"/>
          <w:szCs w:val="21"/>
        </w:rPr>
        <w:t xml:space="preserve"> Data Science? | IBM. </w:t>
      </w:r>
      <w:r>
        <w:rPr>
          <w:i/>
          <w:iCs/>
          <w:color w:val="000000"/>
          <w:sz w:val="21"/>
          <w:szCs w:val="21"/>
        </w:rPr>
        <w:t xml:space="preserve">IBM - </w:t>
      </w:r>
      <w:proofErr w:type="spellStart"/>
      <w:r>
        <w:rPr>
          <w:i/>
          <w:iCs/>
          <w:color w:val="000000"/>
          <w:sz w:val="21"/>
          <w:szCs w:val="21"/>
        </w:rPr>
        <w:t>Deutschland</w:t>
      </w:r>
      <w:proofErr w:type="spellEnd"/>
      <w:r>
        <w:rPr>
          <w:i/>
          <w:iCs/>
          <w:color w:val="000000"/>
          <w:sz w:val="21"/>
          <w:szCs w:val="21"/>
        </w:rPr>
        <w:t xml:space="preserve"> | IBM</w:t>
      </w:r>
      <w:r>
        <w:rPr>
          <w:color w:val="000000"/>
          <w:sz w:val="21"/>
          <w:szCs w:val="21"/>
        </w:rPr>
        <w:t> [em linha]. [sem data] [</w:t>
      </w:r>
      <w:proofErr w:type="spellStart"/>
      <w:r>
        <w:rPr>
          <w:color w:val="000000"/>
          <w:sz w:val="21"/>
          <w:szCs w:val="21"/>
        </w:rPr>
        <w:t>consult</w:t>
      </w:r>
      <w:proofErr w:type="spellEnd"/>
      <w:r>
        <w:rPr>
          <w:color w:val="000000"/>
          <w:sz w:val="21"/>
          <w:szCs w:val="21"/>
        </w:rPr>
        <w:t xml:space="preserve">. </w:t>
      </w:r>
      <w:proofErr w:type="gramStart"/>
      <w:r>
        <w:rPr>
          <w:color w:val="000000"/>
          <w:sz w:val="21"/>
          <w:szCs w:val="21"/>
        </w:rPr>
        <w:t>20 mar 2023</w:t>
      </w:r>
      <w:proofErr w:type="gramEnd"/>
      <w:r>
        <w:rPr>
          <w:color w:val="000000"/>
          <w:sz w:val="21"/>
          <w:szCs w:val="21"/>
        </w:rPr>
        <w:t>]. Disponível em: </w:t>
      </w:r>
      <w:hyperlink r:id="rId18" w:tgtFrame="_blank" w:history="1">
        <w:r>
          <w:rPr>
            <w:rStyle w:val="Hyperlink"/>
            <w:color w:val="000000"/>
            <w:sz w:val="21"/>
            <w:szCs w:val="21"/>
          </w:rPr>
          <w:t>https://www.ibm.com/topics/data-science</w:t>
        </w:r>
      </w:hyperlink>
    </w:p>
    <w:p w:rsidR="00597607" w:rsidRPr="00B152EF" w:rsidRDefault="00597607" w:rsidP="00597607">
      <w:pPr>
        <w:pStyle w:val="PargrafodaLista"/>
        <w:rPr>
          <w:color w:val="000000"/>
          <w:sz w:val="21"/>
          <w:szCs w:val="21"/>
        </w:rPr>
      </w:pPr>
      <w:proofErr w:type="gramStart"/>
      <w:r w:rsidRPr="00C43D2E">
        <w:rPr>
          <w:color w:val="000000"/>
        </w:rPr>
        <w:t>FARIA,</w:t>
      </w:r>
      <w:proofErr w:type="gramEnd"/>
      <w:r w:rsidRPr="00C43D2E">
        <w:rPr>
          <w:color w:val="000000"/>
        </w:rPr>
        <w:t xml:space="preserve"> Pedro e João Pedro PARGA. </w:t>
      </w:r>
      <w:r w:rsidRPr="00C43D2E">
        <w:rPr>
          <w:i/>
          <w:iCs/>
          <w:color w:val="000000"/>
        </w:rPr>
        <w:t>INTRODUÇÃO À LINGUAGEM R Seus fundamentos e sua prática</w:t>
      </w:r>
      <w:r w:rsidRPr="00C43D2E">
        <w:rPr>
          <w:color w:val="000000"/>
        </w:rPr>
        <w:t>. 2</w:t>
      </w:r>
      <w:r w:rsidRPr="00C43D2E">
        <w:rPr>
          <w:color w:val="000000"/>
          <w:vertAlign w:val="superscript"/>
        </w:rPr>
        <w:t>a</w:t>
      </w:r>
      <w:r w:rsidRPr="00C43D2E">
        <w:rPr>
          <w:color w:val="000000"/>
        </w:rPr>
        <w:t> ed. Belo Horizonte, 2021 [</w:t>
      </w:r>
      <w:proofErr w:type="spellStart"/>
      <w:r w:rsidRPr="00C43D2E">
        <w:rPr>
          <w:color w:val="000000"/>
        </w:rPr>
        <w:t>consult</w:t>
      </w:r>
      <w:proofErr w:type="spellEnd"/>
      <w:r w:rsidRPr="00C43D2E">
        <w:rPr>
          <w:color w:val="000000"/>
        </w:rPr>
        <w:t xml:space="preserve">. </w:t>
      </w:r>
      <w:proofErr w:type="gramStart"/>
      <w:r w:rsidRPr="00C43D2E">
        <w:rPr>
          <w:color w:val="000000"/>
        </w:rPr>
        <w:t>18 mar 2023</w:t>
      </w:r>
      <w:proofErr w:type="gramEnd"/>
      <w:r w:rsidRPr="00C43D2E">
        <w:rPr>
          <w:color w:val="000000"/>
        </w:rPr>
        <w:t>]. ISBN</w:t>
      </w:r>
      <w:r>
        <w:rPr>
          <w:color w:val="000000"/>
          <w:sz w:val="21"/>
          <w:szCs w:val="21"/>
        </w:rPr>
        <w:t xml:space="preserve"> 978-65-00-12606-8. Disponível em: </w:t>
      </w:r>
      <w:hyperlink r:id="rId19" w:history="1">
        <w:r w:rsidRPr="00D07132">
          <w:rPr>
            <w:rStyle w:val="Hyperlink"/>
            <w:sz w:val="21"/>
            <w:szCs w:val="21"/>
          </w:rPr>
          <w:t>https://pedro-faria.netlify.app/publications/book/introducao_linguagem_r/pt/</w:t>
        </w:r>
      </w:hyperlink>
    </w:p>
    <w:p w:rsidR="00597607" w:rsidRDefault="00597607" w:rsidP="00597607">
      <w:pPr>
        <w:pStyle w:val="PargrafodaLista"/>
        <w:rPr>
          <w:color w:val="000000"/>
          <w:sz w:val="21"/>
          <w:szCs w:val="21"/>
        </w:rPr>
      </w:pPr>
    </w:p>
    <w:p w:rsidR="00597607" w:rsidRPr="00D56DC0" w:rsidRDefault="00597607" w:rsidP="00597607">
      <w:pPr>
        <w:ind w:left="360"/>
        <w:rPr>
          <w:color w:val="000000"/>
          <w:sz w:val="21"/>
          <w:szCs w:val="21"/>
        </w:rPr>
      </w:pPr>
    </w:p>
    <w:p w:rsidR="00597607" w:rsidRPr="00924714" w:rsidRDefault="00597607" w:rsidP="00597607">
      <w:pPr>
        <w:spacing w:line="360" w:lineRule="auto"/>
        <w:rPr>
          <w:b/>
        </w:rPr>
      </w:pPr>
    </w:p>
    <w:p w:rsidR="00597607" w:rsidRPr="00FB64CA" w:rsidRDefault="00597607" w:rsidP="00597607">
      <w:pPr>
        <w:spacing w:line="360" w:lineRule="auto"/>
        <w:rPr>
          <w:b/>
        </w:rPr>
      </w:pPr>
      <w:r w:rsidRPr="00FB64CA">
        <w:tab/>
      </w:r>
      <w:r w:rsidRPr="00FB64CA">
        <w:rPr>
          <w:b/>
        </w:rPr>
        <w:t xml:space="preserve">Apêndice ou Anexo </w:t>
      </w:r>
      <w:r w:rsidRPr="00FB64CA">
        <w:t>(opcional)</w:t>
      </w:r>
    </w:p>
    <w:p w:rsidR="00597607" w:rsidRPr="00FB64CA" w:rsidRDefault="00597607" w:rsidP="00597607">
      <w:pPr>
        <w:spacing w:line="360" w:lineRule="auto"/>
      </w:pPr>
    </w:p>
    <w:p w:rsidR="00597607" w:rsidRPr="00FB64CA" w:rsidRDefault="00597607" w:rsidP="00597607">
      <w:pPr>
        <w:spacing w:line="360" w:lineRule="auto"/>
      </w:pPr>
    </w:p>
    <w:p w:rsidR="00576717" w:rsidRDefault="00576717"/>
    <w:sectPr w:rsidR="00576717" w:rsidSect="009C1BB3">
      <w:headerReference w:type="default" r:id="rId20"/>
      <w:footerReference w:type="default" r:id="rId21"/>
      <w:footerReference w:type="first" r:id="rId22"/>
      <w:pgSz w:w="11906" w:h="16838" w:code="9"/>
      <w:pgMar w:top="1418" w:right="1418" w:bottom="1418" w:left="1418" w:header="709" w:footer="709" w:gutter="0"/>
      <w:pgNumType w:start="2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7" w:author="RNPG" w:date="2023-08-06T20:59:00Z" w:initials="R">
    <w:p w:rsidR="00D709D4" w:rsidRDefault="00D709D4">
      <w:pPr>
        <w:pStyle w:val="Textodecomentrio"/>
      </w:pPr>
      <w:r>
        <w:rPr>
          <w:rStyle w:val="Refdecomentrio"/>
        </w:rPr>
        <w:annotationRef/>
      </w:r>
      <w:r>
        <w:t>14 palavras (ok: máximo é 15). Tirei a palavra “funções”</w:t>
      </w:r>
    </w:p>
  </w:comment>
  <w:comment w:id="18" w:author="RNPG" w:date="2023-08-06T20:59:00Z" w:initials="R">
    <w:p w:rsidR="00D709D4" w:rsidRDefault="00D709D4">
      <w:pPr>
        <w:pStyle w:val="Textodecomentrio"/>
      </w:pPr>
      <w:r>
        <w:rPr>
          <w:rStyle w:val="Refdecomentrio"/>
        </w:rPr>
        <w:annotationRef/>
      </w:r>
      <w:r>
        <w:t>Alterei a análise de mensal para semestral e anual</w:t>
      </w:r>
      <w:proofErr w:type="gramStart"/>
      <w:r>
        <w:t xml:space="preserve"> pois</w:t>
      </w:r>
      <w:proofErr w:type="gramEnd"/>
      <w:r>
        <w:t xml:space="preserve"> tem muita variação mensal, o que atrapalha as análises</w:t>
      </w:r>
    </w:p>
  </w:comment>
  <w:comment w:id="19" w:author="RNPG" w:date="2023-08-06T20:59:00Z" w:initials="R">
    <w:p w:rsidR="00D709D4" w:rsidRDefault="00D709D4">
      <w:pPr>
        <w:pStyle w:val="Textodecomentrio"/>
      </w:pPr>
      <w:r>
        <w:rPr>
          <w:rStyle w:val="Refdecomentrio"/>
        </w:rPr>
        <w:annotationRef/>
      </w:r>
      <w:r>
        <w:t xml:space="preserve">Farei a análise da inflação com a referência de Belo Horizonte, porque ela é mais alta que a média, para ter um resultado mais </w:t>
      </w:r>
      <w:proofErr w:type="gramStart"/>
      <w:r>
        <w:t>fiel</w:t>
      </w:r>
      <w:proofErr w:type="gramEnd"/>
    </w:p>
  </w:comment>
  <w:comment w:id="20" w:author="RNPG" w:date="2023-08-06T20:59:00Z" w:initials="R">
    <w:p w:rsidR="00D709D4" w:rsidRDefault="00D709D4">
      <w:pPr>
        <w:pStyle w:val="Textodecomentrio"/>
      </w:pPr>
      <w:r>
        <w:rPr>
          <w:rStyle w:val="Refdecomentrio"/>
        </w:rPr>
        <w:annotationRef/>
      </w:r>
      <w:proofErr w:type="gramStart"/>
      <w:r>
        <w:t>5</w:t>
      </w:r>
      <w:proofErr w:type="gramEnd"/>
      <w:r>
        <w:t xml:space="preserve"> palavras-chave (ok)</w:t>
      </w:r>
    </w:p>
  </w:comment>
  <w:comment w:id="58" w:author="RNPG" w:date="2023-08-06T20:59:00Z" w:initials="R">
    <w:p w:rsidR="00D709D4" w:rsidRDefault="00D709D4">
      <w:pPr>
        <w:pStyle w:val="Textodecomentrio"/>
      </w:pPr>
      <w:r>
        <w:rPr>
          <w:rStyle w:val="Refdecomentrio"/>
        </w:rPr>
        <w:annotationRef/>
      </w:r>
      <w:r>
        <w:rPr>
          <w:bCs/>
          <w:color w:val="FF0000"/>
        </w:rPr>
        <w:t>Frase para finalizar a ideia, lembrando que é uma introdução. Já deixa gancho para o próximo</w:t>
      </w:r>
    </w:p>
  </w:comment>
  <w:comment w:id="67" w:author="RNPG" w:date="2023-08-06T20:59:00Z" w:initials="R">
    <w:p w:rsidR="00D709D4" w:rsidRDefault="00D709D4">
      <w:pPr>
        <w:pStyle w:val="Textodecomentrio"/>
      </w:pPr>
      <w:r>
        <w:rPr>
          <w:rStyle w:val="Refdecomentrio"/>
        </w:rPr>
        <w:annotationRef/>
      </w:r>
      <w:r>
        <w:t>Quem criou a R? Mas pode só falar onde ou quando surgiu</w:t>
      </w:r>
    </w:p>
  </w:comment>
  <w:comment w:id="76" w:author="RNPG" w:date="2023-08-06T20:59:00Z" w:initials="R">
    <w:p w:rsidR="00D709D4" w:rsidRDefault="00D709D4">
      <w:pPr>
        <w:pStyle w:val="Textodecomentrio"/>
      </w:pPr>
      <w:r>
        <w:rPr>
          <w:rStyle w:val="Refdecomentrio"/>
        </w:rPr>
        <w:annotationRef/>
      </w:r>
      <w:proofErr w:type="spellStart"/>
      <w:r>
        <w:t>Add</w:t>
      </w:r>
      <w:proofErr w:type="spellEnd"/>
      <w:r>
        <w:t xml:space="preserve"> criadores, época e local de criação.</w:t>
      </w:r>
    </w:p>
  </w:comment>
  <w:comment w:id="78" w:author="RNPG" w:date="2023-08-06T20:59:00Z" w:initials="R">
    <w:p w:rsidR="00D709D4" w:rsidRDefault="00D709D4">
      <w:pPr>
        <w:pStyle w:val="Textodecomentrio"/>
      </w:pPr>
      <w:r>
        <w:rPr>
          <w:rStyle w:val="Refdecomentrio"/>
        </w:rPr>
        <w:annotationRef/>
      </w:r>
      <w:r>
        <w:t>Melhorar citação indireta</w:t>
      </w:r>
    </w:p>
  </w:comment>
  <w:comment w:id="96" w:author="RNPG" w:date="2023-08-06T20:59:00Z" w:initials="R">
    <w:p w:rsidR="00D709D4" w:rsidRDefault="00D709D4">
      <w:pPr>
        <w:pStyle w:val="Textodecomentrio"/>
      </w:pPr>
      <w:r>
        <w:rPr>
          <w:rStyle w:val="Refdecomentrio"/>
        </w:rPr>
        <w:annotationRef/>
      </w:r>
      <w:proofErr w:type="gramStart"/>
      <w:r>
        <w:t>Aperfeiçoar(</w:t>
      </w:r>
      <w:proofErr w:type="gramEnd"/>
      <w:r>
        <w:t xml:space="preserve"> não tem espaço)</w:t>
      </w:r>
    </w:p>
  </w:comment>
  <w:comment w:id="100" w:author="RNPG" w:date="2023-08-06T20:59:00Z" w:initials="R">
    <w:p w:rsidR="00D709D4" w:rsidRDefault="00D709D4">
      <w:pPr>
        <w:pStyle w:val="Textodecomentrio"/>
      </w:pPr>
      <w:r>
        <w:rPr>
          <w:rStyle w:val="Refdecomentrio"/>
        </w:rPr>
        <w:annotationRef/>
      </w:r>
      <w:r>
        <w:t>Dentistas não podem ser MEI.</w:t>
      </w:r>
    </w:p>
  </w:comment>
  <w:comment w:id="123" w:author="RNPG" w:date="2023-08-06T20:59:00Z" w:initials="R">
    <w:p w:rsidR="00D709D4" w:rsidRDefault="00D709D4">
      <w:pPr>
        <w:pStyle w:val="Textodecomentrio"/>
      </w:pPr>
      <w:r>
        <w:rPr>
          <w:rStyle w:val="Refdecomentrio"/>
        </w:rPr>
        <w:annotationRef/>
      </w:r>
      <w:r>
        <w:t>Regiões do Brasil começam com letra maiúscula.</w:t>
      </w:r>
    </w:p>
  </w:comment>
  <w:comment w:id="139" w:author="RNPG" w:date="2023-08-06T20:59:00Z" w:initials="R">
    <w:p w:rsidR="00D709D4" w:rsidRDefault="00D709D4">
      <w:pPr>
        <w:pStyle w:val="Textodecomentrio"/>
      </w:pPr>
      <w:r>
        <w:rPr>
          <w:rStyle w:val="Refdecomentrio"/>
        </w:rPr>
        <w:annotationRef/>
      </w:r>
      <w:r>
        <w:t xml:space="preserve">Desse faz referência a algo já mencionado no texto </w:t>
      </w:r>
      <w:proofErr w:type="gramStart"/>
      <w:r>
        <w:t xml:space="preserve">( </w:t>
      </w:r>
      <w:proofErr w:type="gramEnd"/>
      <w:r>
        <w:t>conferi)</w:t>
      </w:r>
    </w:p>
  </w:comment>
  <w:comment w:id="146" w:author="RNPG" w:date="2023-08-06T20:59:00Z" w:initials="R">
    <w:p w:rsidR="00D709D4" w:rsidRDefault="00D709D4">
      <w:pPr>
        <w:pStyle w:val="Textodecomentrio"/>
      </w:pPr>
      <w:r>
        <w:rPr>
          <w:rStyle w:val="Refdecomentrio"/>
        </w:rPr>
        <w:annotationRef/>
      </w:r>
      <w:proofErr w:type="gramStart"/>
      <w:r>
        <w:t>repetitivo</w:t>
      </w:r>
      <w:proofErr w:type="gramEnd"/>
      <w:r>
        <w:t xml:space="preserve"> </w:t>
      </w:r>
      <w:r>
        <w:br/>
        <w:t>trocar palavra</w:t>
      </w:r>
    </w:p>
  </w:comment>
  <w:comment w:id="148" w:author="RNPG" w:date="2023-08-06T20:59:00Z" w:initials="R">
    <w:p w:rsidR="00D709D4" w:rsidRDefault="00D709D4">
      <w:pPr>
        <w:pStyle w:val="Textodecomentrio"/>
      </w:pPr>
      <w:r>
        <w:rPr>
          <w:rStyle w:val="Refdecomentrio"/>
        </w:rPr>
        <w:annotationRef/>
      </w:r>
      <w:r>
        <w:t>Realmente o objetivo do trabalho não estava claro. Reformulei.</w:t>
      </w:r>
    </w:p>
  </w:comment>
  <w:comment w:id="157" w:author="RNPG" w:date="2023-08-13T19:16:00Z" w:initials="R">
    <w:p w:rsidR="00763E8E" w:rsidRDefault="00763E8E" w:rsidP="00763E8E">
      <w:pPr>
        <w:pStyle w:val="Textodecomentrio"/>
        <w:numPr>
          <w:ilvl w:val="0"/>
          <w:numId w:val="3"/>
        </w:numPr>
      </w:pPr>
      <w:r>
        <w:rPr>
          <w:rStyle w:val="Refdecomentrio"/>
        </w:rPr>
        <w:annotationRef/>
      </w:r>
      <w:r>
        <w:t>Caracterização do local da pesquisa. (ok)</w:t>
      </w:r>
    </w:p>
  </w:comment>
  <w:comment w:id="158" w:author="RNPG" w:date="2023-08-13T19:17:00Z" w:initials="R">
    <w:p w:rsidR="009F20A2" w:rsidRDefault="009F20A2">
      <w:pPr>
        <w:pStyle w:val="Textodecomentrio"/>
      </w:pPr>
      <w:r>
        <w:rPr>
          <w:rStyle w:val="Refdecomentrio"/>
        </w:rPr>
        <w:annotationRef/>
      </w:r>
      <w:r>
        <w:t xml:space="preserve">Definição da metodologia </w:t>
      </w:r>
      <w:proofErr w:type="gramStart"/>
      <w:r>
        <w:t xml:space="preserve">( </w:t>
      </w:r>
      <w:proofErr w:type="gramEnd"/>
      <w:r>
        <w:t>qualitativa) (ok)</w:t>
      </w:r>
    </w:p>
  </w:comment>
  <w:comment w:id="167" w:author="RNPG" w:date="2023-08-13T19:30:00Z" w:initials="R">
    <w:p w:rsidR="0051152A" w:rsidRDefault="0051152A">
      <w:pPr>
        <w:pStyle w:val="Textodecomentrio"/>
      </w:pPr>
      <w:r>
        <w:rPr>
          <w:rStyle w:val="Refdecomentrio"/>
        </w:rPr>
        <w:annotationRef/>
      </w:r>
      <w:r>
        <w:t xml:space="preserve">3-Definição da população alvo/critérios de amostragem (ok) e </w:t>
      </w:r>
      <w:proofErr w:type="gramStart"/>
      <w:r>
        <w:t>4- instrumento</w:t>
      </w:r>
      <w:proofErr w:type="gramEnd"/>
      <w:r>
        <w:t xml:space="preserve"> de coleta de dados (ok)</w:t>
      </w:r>
      <w:r w:rsidR="002D039C">
        <w:t xml:space="preserve"> e 5- Detalhamento de como os dados foram coletados.</w:t>
      </w:r>
    </w:p>
  </w:comment>
  <w:comment w:id="169" w:author="RNPG" w:date="2023-08-13T19:30:00Z" w:initials="R">
    <w:p w:rsidR="002D039C" w:rsidRDefault="002D039C">
      <w:pPr>
        <w:pStyle w:val="Textodecomentrio"/>
      </w:pPr>
      <w:r>
        <w:rPr>
          <w:rStyle w:val="Refdecomentrio"/>
        </w:rPr>
        <w:annotationRef/>
      </w:r>
      <w:r>
        <w:t xml:space="preserve">6-metodologia de análise de dados </w:t>
      </w:r>
      <w:proofErr w:type="gramStart"/>
      <w:r>
        <w:t xml:space="preserve">( </w:t>
      </w:r>
      <w:proofErr w:type="gramEnd"/>
      <w:r>
        <w:t xml:space="preserve">ferramentas estatísticas, procedimentos, </w:t>
      </w:r>
      <w:proofErr w:type="spellStart"/>
      <w:r>
        <w:t>etc</w:t>
      </w:r>
      <w:proofErr w:type="spellEnd"/>
      <w:r>
        <w:t>) (ok)</w:t>
      </w:r>
    </w:p>
  </w:comment>
  <w:comment w:id="174" w:author="RNPG" w:date="2023-08-13T19:40:00Z" w:initials="R">
    <w:p w:rsidR="00B95993" w:rsidRDefault="00B95993">
      <w:pPr>
        <w:pStyle w:val="Textodecomentrio"/>
      </w:pPr>
      <w:r>
        <w:rPr>
          <w:rStyle w:val="Refdecomentrio"/>
        </w:rPr>
        <w:annotationRef/>
      </w:r>
      <w:r>
        <w:t>CONFERIR SE O NOME CERTO É REGRESSÃO MESMO.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00D" w:rsidRDefault="00AF600D">
      <w:pPr>
        <w:spacing w:line="240" w:lineRule="auto"/>
      </w:pPr>
      <w:r>
        <w:separator/>
      </w:r>
    </w:p>
  </w:endnote>
  <w:endnote w:type="continuationSeparator" w:id="0">
    <w:p w:rsidR="00AF600D" w:rsidRDefault="00AF60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2360599"/>
      <w:docPartObj>
        <w:docPartGallery w:val="Page Numbers (Bottom of Page)"/>
        <w:docPartUnique/>
      </w:docPartObj>
    </w:sdtPr>
    <w:sdtEndPr/>
    <w:sdtContent>
      <w:p w:rsidR="00D709D4" w:rsidRDefault="000A5F4B">
        <w:pPr>
          <w:pStyle w:val="Rodap"/>
          <w:jc w:val="right"/>
        </w:pPr>
      </w:p>
    </w:sdtContent>
  </w:sdt>
  <w:p w:rsidR="00D709D4" w:rsidRDefault="00D709D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0615095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:rsidR="00D709D4" w:rsidRPr="00EF1F11" w:rsidRDefault="00D709D4">
        <w:pPr>
          <w:pStyle w:val="Rodap"/>
          <w:jc w:val="right"/>
          <w:rPr>
            <w:sz w:val="18"/>
            <w:szCs w:val="18"/>
          </w:rPr>
        </w:pPr>
        <w:r w:rsidRPr="00EF1F11">
          <w:rPr>
            <w:sz w:val="18"/>
            <w:szCs w:val="18"/>
          </w:rPr>
          <w:fldChar w:fldCharType="begin"/>
        </w:r>
        <w:r w:rsidRPr="00EF1F11">
          <w:rPr>
            <w:sz w:val="18"/>
            <w:szCs w:val="18"/>
          </w:rPr>
          <w:instrText>PAGE   \* MERGEFORMAT</w:instrText>
        </w:r>
        <w:r w:rsidRPr="00EF1F11">
          <w:rPr>
            <w:sz w:val="18"/>
            <w:szCs w:val="18"/>
          </w:rPr>
          <w:fldChar w:fldCharType="separate"/>
        </w:r>
        <w:r w:rsidR="003C1333">
          <w:rPr>
            <w:noProof/>
            <w:sz w:val="18"/>
            <w:szCs w:val="18"/>
          </w:rPr>
          <w:t>1</w:t>
        </w:r>
        <w:r w:rsidRPr="00EF1F11">
          <w:rPr>
            <w:sz w:val="18"/>
            <w:szCs w:val="18"/>
          </w:rPr>
          <w:fldChar w:fldCharType="end"/>
        </w:r>
      </w:p>
    </w:sdtContent>
  </w:sdt>
  <w:p w:rsidR="00D709D4" w:rsidRPr="00F23EFD" w:rsidRDefault="00D709D4" w:rsidP="009C1BB3">
    <w:pPr>
      <w:spacing w:line="240" w:lineRule="auto"/>
      <w:jc w:val="left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9D4" w:rsidRPr="00EF1565" w:rsidRDefault="00D709D4">
    <w:pPr>
      <w:pStyle w:val="Rodap"/>
      <w:jc w:val="right"/>
      <w:rPr>
        <w:sz w:val="18"/>
        <w:szCs w:val="18"/>
      </w:rPr>
    </w:pPr>
    <w:r w:rsidRPr="00EF1565">
      <w:rPr>
        <w:sz w:val="18"/>
        <w:szCs w:val="18"/>
      </w:rPr>
      <w:fldChar w:fldCharType="begin"/>
    </w:r>
    <w:r w:rsidRPr="00EF1565">
      <w:rPr>
        <w:sz w:val="18"/>
        <w:szCs w:val="18"/>
      </w:rPr>
      <w:instrText>PAGE   \* MERGEFORMAT</w:instrText>
    </w:r>
    <w:r w:rsidRPr="00EF1565">
      <w:rPr>
        <w:sz w:val="18"/>
        <w:szCs w:val="18"/>
      </w:rPr>
      <w:fldChar w:fldCharType="separate"/>
    </w:r>
    <w:r w:rsidR="000A5F4B">
      <w:rPr>
        <w:noProof/>
        <w:sz w:val="18"/>
        <w:szCs w:val="18"/>
      </w:rPr>
      <w:t>6</w:t>
    </w:r>
    <w:r w:rsidRPr="00EF1565">
      <w:rPr>
        <w:sz w:val="18"/>
        <w:szCs w:val="18"/>
      </w:rPr>
      <w:fldChar w:fldCharType="end"/>
    </w:r>
  </w:p>
  <w:p w:rsidR="00D709D4" w:rsidRDefault="00D709D4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9D4" w:rsidRDefault="00D709D4">
    <w:pPr>
      <w:pStyle w:val="Rodap"/>
      <w:jc w:val="right"/>
    </w:pPr>
  </w:p>
  <w:p w:rsidR="00D709D4" w:rsidRDefault="00D709D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00D" w:rsidRDefault="00AF600D">
      <w:pPr>
        <w:spacing w:line="240" w:lineRule="auto"/>
      </w:pPr>
      <w:r>
        <w:separator/>
      </w:r>
    </w:p>
  </w:footnote>
  <w:footnote w:type="continuationSeparator" w:id="0">
    <w:p w:rsidR="00AF600D" w:rsidRDefault="00AF60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9D4" w:rsidRPr="00D52F94" w:rsidRDefault="00D709D4" w:rsidP="009C1BB3">
    <w:pPr>
      <w:pStyle w:val="SemEspaamento"/>
      <w:ind w:right="3968"/>
      <w:rPr>
        <w:sz w:val="16"/>
        <w:szCs w:val="17"/>
      </w:rPr>
    </w:pPr>
    <w:r w:rsidRPr="00D52F94">
      <w:rPr>
        <w:noProof/>
        <w:sz w:val="16"/>
        <w:szCs w:val="17"/>
        <w:lang w:eastAsia="pt-BR"/>
      </w:rPr>
      <w:drawing>
        <wp:anchor distT="0" distB="0" distL="114300" distR="114300" simplePos="0" relativeHeight="251655168" behindDoc="0" locked="0" layoutInCell="1" allowOverlap="1" wp14:anchorId="53E7D086" wp14:editId="7F3794D8">
          <wp:simplePos x="0" y="0"/>
          <wp:positionH relativeFrom="margin">
            <wp:posOffset>4705985</wp:posOffset>
          </wp:positionH>
          <wp:positionV relativeFrom="margin">
            <wp:posOffset>-718820</wp:posOffset>
          </wp:positionV>
          <wp:extent cx="604520" cy="428625"/>
          <wp:effectExtent l="0" t="0" r="5080" b="9525"/>
          <wp:wrapSquare wrapText="bothSides"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452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52F94">
      <w:rPr>
        <w:sz w:val="16"/>
        <w:szCs w:val="17"/>
      </w:rPr>
      <w:t xml:space="preserve">Monografia apresentada para obtenção do título de especialista em </w:t>
    </w:r>
    <w:r>
      <w:rPr>
        <w:sz w:val="16"/>
        <w:szCs w:val="17"/>
      </w:rPr>
      <w:t>_________ (Nome do curso) – Ano ____ (ano da defesa)</w:t>
    </w:r>
  </w:p>
  <w:p w:rsidR="00D709D4" w:rsidRDefault="00D709D4" w:rsidP="009C1BB3">
    <w:pPr>
      <w:pStyle w:val="Cabealho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561F74" wp14:editId="0D0157B8">
              <wp:simplePos x="0" y="0"/>
              <wp:positionH relativeFrom="column">
                <wp:posOffset>43815</wp:posOffset>
              </wp:positionH>
              <wp:positionV relativeFrom="paragraph">
                <wp:posOffset>106680</wp:posOffset>
              </wp:positionV>
              <wp:extent cx="5267325" cy="0"/>
              <wp:effectExtent l="0" t="0" r="9525" b="19050"/>
              <wp:wrapNone/>
              <wp:docPr id="5" name="Conector re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67325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id="Conector reto 5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45pt,8.4pt" to="418.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" strokecolor="#5a5a5a [2109]" strokeweight=".25pt"/>
          </w:pict>
        </mc:Fallback>
      </mc:AlternateContent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9D4" w:rsidRPr="00D52F94" w:rsidRDefault="00D709D4" w:rsidP="009C1BB3">
    <w:pPr>
      <w:pStyle w:val="SemEspaamento"/>
      <w:ind w:right="3968"/>
      <w:rPr>
        <w:sz w:val="16"/>
        <w:szCs w:val="17"/>
      </w:rPr>
    </w:pPr>
    <w:bookmarkStart w:id="3" w:name="_Hlk33885723"/>
    <w:bookmarkStart w:id="4" w:name="_Hlk33885724"/>
    <w:bookmarkStart w:id="5" w:name="_Hlk33895896"/>
    <w:bookmarkStart w:id="6" w:name="_Hlk33895897"/>
    <w:bookmarkStart w:id="7" w:name="_Hlk33895939"/>
    <w:bookmarkStart w:id="8" w:name="_Hlk33895940"/>
    <w:bookmarkStart w:id="9" w:name="_Hlk33948838"/>
    <w:bookmarkStart w:id="10" w:name="_Hlk33948839"/>
    <w:bookmarkStart w:id="11" w:name="_Hlk33953468"/>
    <w:bookmarkStart w:id="12" w:name="_Hlk33953469"/>
    <w:bookmarkStart w:id="13" w:name="_Hlk33974381"/>
    <w:bookmarkStart w:id="14" w:name="_Hlk33974382"/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078EF8A0" wp14:editId="12E4D03E">
          <wp:simplePos x="0" y="0"/>
          <wp:positionH relativeFrom="margin">
            <wp:posOffset>5081270</wp:posOffset>
          </wp:positionH>
          <wp:positionV relativeFrom="paragraph">
            <wp:posOffset>-46506</wp:posOffset>
          </wp:positionV>
          <wp:extent cx="672245" cy="282091"/>
          <wp:effectExtent l="0" t="0" r="0" b="381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416" cy="283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16"/>
        <w:szCs w:val="17"/>
      </w:rPr>
      <w:t>Trabalho</w:t>
    </w:r>
    <w:r w:rsidRPr="00D52F94">
      <w:rPr>
        <w:sz w:val="16"/>
        <w:szCs w:val="17"/>
      </w:rPr>
      <w:t xml:space="preserve"> </w:t>
    </w:r>
    <w:r>
      <w:rPr>
        <w:sz w:val="16"/>
        <w:szCs w:val="17"/>
      </w:rPr>
      <w:t xml:space="preserve">de Conclusão de Curso </w:t>
    </w:r>
    <w:r w:rsidRPr="00D52F94">
      <w:rPr>
        <w:sz w:val="16"/>
        <w:szCs w:val="17"/>
      </w:rPr>
      <w:t>apresentad</w:t>
    </w:r>
    <w:r>
      <w:rPr>
        <w:sz w:val="16"/>
        <w:szCs w:val="17"/>
      </w:rPr>
      <w:t>o</w:t>
    </w:r>
    <w:r w:rsidRPr="00D52F94">
      <w:rPr>
        <w:sz w:val="16"/>
        <w:szCs w:val="17"/>
      </w:rPr>
      <w:t xml:space="preserve"> para obtenção do título de especialista em</w:t>
    </w:r>
    <w:r>
      <w:rPr>
        <w:sz w:val="16"/>
        <w:szCs w:val="17"/>
      </w:rPr>
      <w:t xml:space="preserve"> Data Science &amp; </w:t>
    </w:r>
    <w:proofErr w:type="spellStart"/>
    <w:r>
      <w:rPr>
        <w:sz w:val="16"/>
        <w:szCs w:val="17"/>
      </w:rPr>
      <w:t>Analytics</w:t>
    </w:r>
    <w:proofErr w:type="spellEnd"/>
    <w:r>
      <w:rPr>
        <w:sz w:val="16"/>
        <w:szCs w:val="17"/>
      </w:rPr>
      <w:t xml:space="preserve"> – 2023</w:t>
    </w:r>
  </w:p>
  <w:p w:rsidR="00D709D4" w:rsidRDefault="00D709D4" w:rsidP="009C1BB3">
    <w:pPr>
      <w:pStyle w:val="Cabealho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F15A440" wp14:editId="2C4B2143">
              <wp:simplePos x="0" y="0"/>
              <wp:positionH relativeFrom="margin">
                <wp:align>right</wp:align>
              </wp:positionH>
              <wp:positionV relativeFrom="paragraph">
                <wp:posOffset>106680</wp:posOffset>
              </wp:positionV>
              <wp:extent cx="5753100" cy="0"/>
              <wp:effectExtent l="0" t="0" r="0" b="0"/>
              <wp:wrapNone/>
              <wp:docPr id="10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Conector reto 1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" strokecolor="#5a5a5a [2109]" strokeweight=".25pt">
              <w10:wrap anchorx="margin"/>
            </v:line>
          </w:pict>
        </mc:Fallback>
      </mc:AlternateContent>
    </w:r>
    <w:r>
      <w:tab/>
    </w:r>
  </w:p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bookmarkEnd w:id="14"/>
  <w:p w:rsidR="00D709D4" w:rsidRPr="00D92CD6" w:rsidRDefault="00D709D4" w:rsidP="009C1BB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9D4" w:rsidRPr="00D52F94" w:rsidRDefault="00D709D4" w:rsidP="009C1BB3">
    <w:pPr>
      <w:pStyle w:val="SemEspaamento"/>
      <w:ind w:right="3968"/>
      <w:rPr>
        <w:sz w:val="16"/>
        <w:szCs w:val="17"/>
      </w:rPr>
    </w:pPr>
    <w:bookmarkStart w:id="200" w:name="_Hlk33913842"/>
    <w:bookmarkStart w:id="201" w:name="_Hlk33913843"/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4D0E568F" wp14:editId="3A1B9021">
          <wp:simplePos x="0" y="0"/>
          <wp:positionH relativeFrom="margin">
            <wp:posOffset>5100320</wp:posOffset>
          </wp:positionH>
          <wp:positionV relativeFrom="paragraph">
            <wp:posOffset>-38100</wp:posOffset>
          </wp:positionV>
          <wp:extent cx="673200" cy="282492"/>
          <wp:effectExtent l="0" t="0" r="0" b="381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200" cy="2824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16"/>
        <w:szCs w:val="17"/>
      </w:rPr>
      <w:t>Trabalho</w:t>
    </w:r>
    <w:r w:rsidRPr="00D52F94">
      <w:rPr>
        <w:sz w:val="16"/>
        <w:szCs w:val="17"/>
      </w:rPr>
      <w:t xml:space="preserve"> </w:t>
    </w:r>
    <w:r>
      <w:rPr>
        <w:sz w:val="16"/>
        <w:szCs w:val="17"/>
      </w:rPr>
      <w:t xml:space="preserve">de Conclusão de Curso </w:t>
    </w:r>
    <w:r w:rsidRPr="00D52F94">
      <w:rPr>
        <w:sz w:val="16"/>
        <w:szCs w:val="17"/>
      </w:rPr>
      <w:t>apresentad</w:t>
    </w:r>
    <w:r>
      <w:rPr>
        <w:sz w:val="16"/>
        <w:szCs w:val="17"/>
      </w:rPr>
      <w:t>o</w:t>
    </w:r>
    <w:r w:rsidRPr="00D52F94">
      <w:rPr>
        <w:sz w:val="16"/>
        <w:szCs w:val="17"/>
      </w:rPr>
      <w:t xml:space="preserve"> para obtenção do título de especialista em</w:t>
    </w:r>
    <w:r>
      <w:rPr>
        <w:sz w:val="16"/>
        <w:szCs w:val="17"/>
      </w:rPr>
      <w:t xml:space="preserve"> Data Science &amp; </w:t>
    </w:r>
    <w:proofErr w:type="spellStart"/>
    <w:r>
      <w:rPr>
        <w:sz w:val="16"/>
        <w:szCs w:val="17"/>
      </w:rPr>
      <w:t>Analytics</w:t>
    </w:r>
    <w:proofErr w:type="spellEnd"/>
    <w:r>
      <w:rPr>
        <w:sz w:val="16"/>
        <w:szCs w:val="17"/>
      </w:rPr>
      <w:t xml:space="preserve"> – 2023</w:t>
    </w:r>
  </w:p>
  <w:p w:rsidR="00D709D4" w:rsidRDefault="00D709D4" w:rsidP="009C1BB3">
    <w:pPr>
      <w:pStyle w:val="Cabealho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4E751635" wp14:editId="7CE1CF62">
              <wp:simplePos x="0" y="0"/>
              <wp:positionH relativeFrom="margin">
                <wp:align>right</wp:align>
              </wp:positionH>
              <wp:positionV relativeFrom="paragraph">
                <wp:posOffset>106679</wp:posOffset>
              </wp:positionV>
              <wp:extent cx="5753100" cy="0"/>
              <wp:effectExtent l="0" t="0" r="0" b="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Conector reto 1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" strokecolor="#595959" strokeweight=".25pt">
              <o:lock v:ext="edit" shapetype="f"/>
              <w10:wrap anchorx="margin"/>
            </v:line>
          </w:pict>
        </mc:Fallback>
      </mc:AlternateContent>
    </w:r>
    <w:r>
      <w:tab/>
    </w:r>
  </w:p>
  <w:bookmarkEnd w:id="200"/>
  <w:bookmarkEnd w:id="201"/>
  <w:p w:rsidR="00D709D4" w:rsidRPr="00EE21D2" w:rsidRDefault="00D709D4" w:rsidP="009C1BB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A54377"/>
    <w:multiLevelType w:val="hybridMultilevel"/>
    <w:tmpl w:val="F9B8C10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51F7F7D"/>
    <w:multiLevelType w:val="hybridMultilevel"/>
    <w:tmpl w:val="4DB69428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DD4004"/>
    <w:multiLevelType w:val="hybridMultilevel"/>
    <w:tmpl w:val="860E4224"/>
    <w:lvl w:ilvl="0" w:tplc="915013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607"/>
    <w:rsid w:val="00006B68"/>
    <w:rsid w:val="000111C0"/>
    <w:rsid w:val="00016BF6"/>
    <w:rsid w:val="000300B5"/>
    <w:rsid w:val="00031401"/>
    <w:rsid w:val="000513A5"/>
    <w:rsid w:val="000520BE"/>
    <w:rsid w:val="0005211D"/>
    <w:rsid w:val="00054D8D"/>
    <w:rsid w:val="00071368"/>
    <w:rsid w:val="00076D46"/>
    <w:rsid w:val="00083820"/>
    <w:rsid w:val="000867F3"/>
    <w:rsid w:val="00092643"/>
    <w:rsid w:val="000A52EE"/>
    <w:rsid w:val="000A5F4B"/>
    <w:rsid w:val="000C7E15"/>
    <w:rsid w:val="000D7014"/>
    <w:rsid w:val="000E4D26"/>
    <w:rsid w:val="000E61C5"/>
    <w:rsid w:val="00117209"/>
    <w:rsid w:val="00122B1A"/>
    <w:rsid w:val="001822A5"/>
    <w:rsid w:val="001828F8"/>
    <w:rsid w:val="001970AD"/>
    <w:rsid w:val="001B668A"/>
    <w:rsid w:val="001D6A41"/>
    <w:rsid w:val="001F3A96"/>
    <w:rsid w:val="0021679D"/>
    <w:rsid w:val="002228EE"/>
    <w:rsid w:val="00257DA1"/>
    <w:rsid w:val="00291A14"/>
    <w:rsid w:val="00292DE7"/>
    <w:rsid w:val="00292F41"/>
    <w:rsid w:val="00297C57"/>
    <w:rsid w:val="002B0877"/>
    <w:rsid w:val="002B6D9B"/>
    <w:rsid w:val="002D039C"/>
    <w:rsid w:val="002F3D1F"/>
    <w:rsid w:val="00300FE7"/>
    <w:rsid w:val="00320D64"/>
    <w:rsid w:val="0032170C"/>
    <w:rsid w:val="00344CFD"/>
    <w:rsid w:val="00362595"/>
    <w:rsid w:val="00366141"/>
    <w:rsid w:val="00373D73"/>
    <w:rsid w:val="003956D6"/>
    <w:rsid w:val="003B3E38"/>
    <w:rsid w:val="003B7C4A"/>
    <w:rsid w:val="003C1333"/>
    <w:rsid w:val="003D0D8C"/>
    <w:rsid w:val="00416F28"/>
    <w:rsid w:val="0042101E"/>
    <w:rsid w:val="004344D4"/>
    <w:rsid w:val="00442026"/>
    <w:rsid w:val="004432C8"/>
    <w:rsid w:val="00455B26"/>
    <w:rsid w:val="00462650"/>
    <w:rsid w:val="004947F1"/>
    <w:rsid w:val="004A00D8"/>
    <w:rsid w:val="004B57BF"/>
    <w:rsid w:val="004B5BAE"/>
    <w:rsid w:val="004B6CDF"/>
    <w:rsid w:val="004D3EA4"/>
    <w:rsid w:val="004F52F6"/>
    <w:rsid w:val="0050668B"/>
    <w:rsid w:val="0051152A"/>
    <w:rsid w:val="00512E6E"/>
    <w:rsid w:val="00536416"/>
    <w:rsid w:val="00551F58"/>
    <w:rsid w:val="00552A41"/>
    <w:rsid w:val="00556BF1"/>
    <w:rsid w:val="00576717"/>
    <w:rsid w:val="00583105"/>
    <w:rsid w:val="0059420F"/>
    <w:rsid w:val="00595703"/>
    <w:rsid w:val="00595A65"/>
    <w:rsid w:val="00597607"/>
    <w:rsid w:val="005F0F9D"/>
    <w:rsid w:val="006252F5"/>
    <w:rsid w:val="00627AB9"/>
    <w:rsid w:val="006367A9"/>
    <w:rsid w:val="00663198"/>
    <w:rsid w:val="006633F6"/>
    <w:rsid w:val="006A395B"/>
    <w:rsid w:val="006B1455"/>
    <w:rsid w:val="006C0EDE"/>
    <w:rsid w:val="006D3F44"/>
    <w:rsid w:val="006F42D7"/>
    <w:rsid w:val="006F5995"/>
    <w:rsid w:val="00707695"/>
    <w:rsid w:val="0073486F"/>
    <w:rsid w:val="00740FE5"/>
    <w:rsid w:val="007421BE"/>
    <w:rsid w:val="007463F5"/>
    <w:rsid w:val="00750EB8"/>
    <w:rsid w:val="00763E8E"/>
    <w:rsid w:val="00765410"/>
    <w:rsid w:val="00767927"/>
    <w:rsid w:val="007A4405"/>
    <w:rsid w:val="007C4AD2"/>
    <w:rsid w:val="007E3116"/>
    <w:rsid w:val="007E3850"/>
    <w:rsid w:val="007F1A18"/>
    <w:rsid w:val="00810301"/>
    <w:rsid w:val="008173BA"/>
    <w:rsid w:val="00843063"/>
    <w:rsid w:val="008710B7"/>
    <w:rsid w:val="0088786F"/>
    <w:rsid w:val="008B5D20"/>
    <w:rsid w:val="008D0220"/>
    <w:rsid w:val="008E6828"/>
    <w:rsid w:val="00904C9B"/>
    <w:rsid w:val="00911AF1"/>
    <w:rsid w:val="0091612F"/>
    <w:rsid w:val="00933D39"/>
    <w:rsid w:val="00933E04"/>
    <w:rsid w:val="009439F1"/>
    <w:rsid w:val="0096153D"/>
    <w:rsid w:val="009670C9"/>
    <w:rsid w:val="00982559"/>
    <w:rsid w:val="009926A0"/>
    <w:rsid w:val="00994D97"/>
    <w:rsid w:val="009A1FD8"/>
    <w:rsid w:val="009A575F"/>
    <w:rsid w:val="009B1279"/>
    <w:rsid w:val="009C1BB3"/>
    <w:rsid w:val="009D4906"/>
    <w:rsid w:val="009F20A2"/>
    <w:rsid w:val="00A418D7"/>
    <w:rsid w:val="00A57721"/>
    <w:rsid w:val="00A756C0"/>
    <w:rsid w:val="00A9374A"/>
    <w:rsid w:val="00A94713"/>
    <w:rsid w:val="00AA4293"/>
    <w:rsid w:val="00AA4866"/>
    <w:rsid w:val="00AA7D84"/>
    <w:rsid w:val="00AB53A0"/>
    <w:rsid w:val="00AC04C4"/>
    <w:rsid w:val="00AC2AFA"/>
    <w:rsid w:val="00AE03B7"/>
    <w:rsid w:val="00AE2AD2"/>
    <w:rsid w:val="00AF35C5"/>
    <w:rsid w:val="00AF600D"/>
    <w:rsid w:val="00B03C39"/>
    <w:rsid w:val="00B110A9"/>
    <w:rsid w:val="00B14734"/>
    <w:rsid w:val="00B80C00"/>
    <w:rsid w:val="00B908B9"/>
    <w:rsid w:val="00B95993"/>
    <w:rsid w:val="00B96327"/>
    <w:rsid w:val="00C125D7"/>
    <w:rsid w:val="00C77E65"/>
    <w:rsid w:val="00CC14A7"/>
    <w:rsid w:val="00CC4A2C"/>
    <w:rsid w:val="00CD7A86"/>
    <w:rsid w:val="00CF7208"/>
    <w:rsid w:val="00D0280C"/>
    <w:rsid w:val="00D0488E"/>
    <w:rsid w:val="00D12D07"/>
    <w:rsid w:val="00D20CA7"/>
    <w:rsid w:val="00D2672A"/>
    <w:rsid w:val="00D413E7"/>
    <w:rsid w:val="00D46BA9"/>
    <w:rsid w:val="00D5658A"/>
    <w:rsid w:val="00D60FD9"/>
    <w:rsid w:val="00D642DB"/>
    <w:rsid w:val="00D709D4"/>
    <w:rsid w:val="00D87004"/>
    <w:rsid w:val="00DB28B1"/>
    <w:rsid w:val="00DE7FCF"/>
    <w:rsid w:val="00E41B89"/>
    <w:rsid w:val="00E57553"/>
    <w:rsid w:val="00E939B3"/>
    <w:rsid w:val="00EA1281"/>
    <w:rsid w:val="00EA4C5B"/>
    <w:rsid w:val="00EB3098"/>
    <w:rsid w:val="00EC29A9"/>
    <w:rsid w:val="00EC5E30"/>
    <w:rsid w:val="00EF21B1"/>
    <w:rsid w:val="00EF2ADE"/>
    <w:rsid w:val="00F0202D"/>
    <w:rsid w:val="00F131BC"/>
    <w:rsid w:val="00F17976"/>
    <w:rsid w:val="00F251FC"/>
    <w:rsid w:val="00F47E94"/>
    <w:rsid w:val="00F77E11"/>
    <w:rsid w:val="00F92C60"/>
    <w:rsid w:val="00FA4EFC"/>
    <w:rsid w:val="00FA56FD"/>
    <w:rsid w:val="00FE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607"/>
    <w:pPr>
      <w:spacing w:after="0"/>
      <w:jc w:val="both"/>
    </w:pPr>
    <w:rPr>
      <w:rFonts w:ascii="Arial" w:hAnsi="Arial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9760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7607"/>
    <w:rPr>
      <w:rFonts w:ascii="Arial" w:hAnsi="Arial" w:cs="Arial"/>
    </w:rPr>
  </w:style>
  <w:style w:type="paragraph" w:styleId="Rodap">
    <w:name w:val="footer"/>
    <w:basedOn w:val="Normal"/>
    <w:link w:val="RodapChar"/>
    <w:uiPriority w:val="99"/>
    <w:unhideWhenUsed/>
    <w:rsid w:val="0059760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7607"/>
    <w:rPr>
      <w:rFonts w:ascii="Arial" w:hAnsi="Arial" w:cs="Arial"/>
    </w:rPr>
  </w:style>
  <w:style w:type="character" w:styleId="Hyperlink">
    <w:name w:val="Hyperlink"/>
    <w:basedOn w:val="Fontepargpadro"/>
    <w:uiPriority w:val="99"/>
    <w:unhideWhenUsed/>
    <w:rsid w:val="00597607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597607"/>
    <w:pPr>
      <w:spacing w:after="0" w:line="240" w:lineRule="auto"/>
      <w:jc w:val="both"/>
    </w:pPr>
    <w:rPr>
      <w:rFonts w:ascii="Arial" w:hAnsi="Arial" w:cs="Arial"/>
    </w:rPr>
  </w:style>
  <w:style w:type="paragraph" w:styleId="PargrafodaLista">
    <w:name w:val="List Paragraph"/>
    <w:basedOn w:val="Normal"/>
    <w:uiPriority w:val="34"/>
    <w:qFormat/>
    <w:rsid w:val="00597607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292DE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92DE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92DE7"/>
    <w:rPr>
      <w:rFonts w:ascii="Arial" w:hAnsi="Arial" w:cs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92DE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92DE7"/>
    <w:rPr>
      <w:rFonts w:ascii="Arial" w:hAnsi="Arial" w:cs="Arial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2D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2DE7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0A52EE"/>
    <w:pPr>
      <w:spacing w:after="0" w:line="240" w:lineRule="auto"/>
    </w:pPr>
    <w:rPr>
      <w:rFonts w:ascii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607"/>
    <w:pPr>
      <w:spacing w:after="0"/>
      <w:jc w:val="both"/>
    </w:pPr>
    <w:rPr>
      <w:rFonts w:ascii="Arial" w:hAnsi="Arial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9760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7607"/>
    <w:rPr>
      <w:rFonts w:ascii="Arial" w:hAnsi="Arial" w:cs="Arial"/>
    </w:rPr>
  </w:style>
  <w:style w:type="paragraph" w:styleId="Rodap">
    <w:name w:val="footer"/>
    <w:basedOn w:val="Normal"/>
    <w:link w:val="RodapChar"/>
    <w:uiPriority w:val="99"/>
    <w:unhideWhenUsed/>
    <w:rsid w:val="0059760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7607"/>
    <w:rPr>
      <w:rFonts w:ascii="Arial" w:hAnsi="Arial" w:cs="Arial"/>
    </w:rPr>
  </w:style>
  <w:style w:type="character" w:styleId="Hyperlink">
    <w:name w:val="Hyperlink"/>
    <w:basedOn w:val="Fontepargpadro"/>
    <w:uiPriority w:val="99"/>
    <w:unhideWhenUsed/>
    <w:rsid w:val="00597607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597607"/>
    <w:pPr>
      <w:spacing w:after="0" w:line="240" w:lineRule="auto"/>
      <w:jc w:val="both"/>
    </w:pPr>
    <w:rPr>
      <w:rFonts w:ascii="Arial" w:hAnsi="Arial" w:cs="Arial"/>
    </w:rPr>
  </w:style>
  <w:style w:type="paragraph" w:styleId="PargrafodaLista">
    <w:name w:val="List Paragraph"/>
    <w:basedOn w:val="Normal"/>
    <w:uiPriority w:val="34"/>
    <w:qFormat/>
    <w:rsid w:val="00597607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292DE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92DE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92DE7"/>
    <w:rPr>
      <w:rFonts w:ascii="Arial" w:hAnsi="Arial" w:cs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92DE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92DE7"/>
    <w:rPr>
      <w:rFonts w:ascii="Arial" w:hAnsi="Arial" w:cs="Arial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2D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2DE7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0A52EE"/>
    <w:pPr>
      <w:spacing w:after="0" w:line="240" w:lineRule="auto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hyperlink" Target="https://www.ibm.com/topics/data-science" TargetMode="Externa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s://www.r-project.org/about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nu.org/licenses/licenses.pt-br.html" TargetMode="Externa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planalto.gov.br/ccivil_03/_ato2015-2018/2018/lei/l13709.htm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s://pedro-faria.netlify.app/publications/book/introducao_linguagem_r/pt/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sidra.ibge.gov.br/pesquisa/snipc/ipca/quadros/brasil/abril-2023" TargetMode="External"/><Relationship Id="rId22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DDADF-2809-463C-BF3C-E96C52B09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18037</TotalTime>
  <Pages>8</Pages>
  <Words>2225</Words>
  <Characters>13684</Characters>
  <Application>Microsoft Office Word</Application>
  <DocSecurity>0</DocSecurity>
  <Lines>114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RNPG</dc:creator>
  <cp:lastModifiedBy>RNPG</cp:lastModifiedBy>
  <cp:revision>9</cp:revision>
  <dcterms:created xsi:type="dcterms:W3CDTF">2023-08-02T20:27:00Z</dcterms:created>
  <dcterms:modified xsi:type="dcterms:W3CDTF">2023-08-23T23:37:00Z</dcterms:modified>
</cp:coreProperties>
</file>